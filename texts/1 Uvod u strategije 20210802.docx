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0387B" w14:textId="1F31DDB4" w:rsidR="00CD7520" w:rsidRDefault="00CD7520" w:rsidP="006B0CBF">
      <w:pPr>
        <w:pStyle w:val="Heading1"/>
        <w:spacing w:before="0" w:line="276" w:lineRule="auto"/>
      </w:pPr>
      <w:r>
        <w:t>UVOD</w:t>
      </w:r>
    </w:p>
    <w:p w14:paraId="63C4CE35" w14:textId="7692D41E" w:rsidR="002D3554" w:rsidRPr="00E04C6A" w:rsidRDefault="00E04C6A" w:rsidP="006B0CBF">
      <w:pPr>
        <w:pStyle w:val="Heading2"/>
        <w:spacing w:before="0" w:line="276" w:lineRule="auto"/>
        <w:rPr>
          <w:rFonts w:asciiTheme="minorHAnsi" w:hAnsiTheme="minorHAnsi"/>
          <w:sz w:val="22"/>
          <w:szCs w:val="22"/>
        </w:rPr>
      </w:pPr>
      <w:r>
        <w:t>VREMENSK</w:t>
      </w:r>
      <w:r w:rsidR="006B0CBF">
        <w:t>I</w:t>
      </w:r>
      <w:r w:rsidR="00CD7520">
        <w:t xml:space="preserve"> NIZ </w:t>
      </w:r>
    </w:p>
    <w:p w14:paraId="5DCB1E1F" w14:textId="2964F5F4" w:rsidR="00CD7520" w:rsidRDefault="009A7554" w:rsidP="006B0CBF">
      <w:pPr>
        <w:spacing w:line="276" w:lineRule="auto"/>
        <w:jc w:val="both"/>
        <w:rPr>
          <w:rFonts w:cstheme="minorHAnsi"/>
        </w:rPr>
      </w:pPr>
      <w:r>
        <w:t>Vremenski niz</w:t>
      </w:r>
      <w:ins w:id="0" w:author="Mislav Sagovac" w:date="2021-08-02T10:38:00Z">
        <w:r w:rsidR="00527750">
          <w:t xml:space="preserve"> (vremenska serija)</w:t>
        </w:r>
      </w:ins>
      <w:r>
        <w:t xml:space="preserve"> mo</w:t>
      </w:r>
      <w:r w:rsidR="006A39A1">
        <w:t>že</w:t>
      </w:r>
      <w:r>
        <w:t xml:space="preserve"> se opisati kao skup podataka jednake pojave ili opservacije prikupljene unutar nekog vremenskog intervala.</w:t>
      </w:r>
      <w:ins w:id="1" w:author="Mislav Sagovac" w:date="2021-08-02T10:38:00Z">
        <w:r w:rsidR="0070699D">
          <w:t xml:space="preserve"> Na primjer, cijena dionice kroz vrijeme predstavlja vremensku seriju.</w:t>
        </w:r>
      </w:ins>
      <w:del w:id="2" w:author="Mislav Sagovac" w:date="2021-08-02T10:38:00Z">
        <w:r w:rsidDel="0070699D">
          <w:delText xml:space="preserve"> </w:delText>
        </w:r>
      </w:del>
    </w:p>
    <w:p w14:paraId="5BCCE3AC" w14:textId="75C61F6C" w:rsidR="006A39A1" w:rsidRDefault="009A7554" w:rsidP="006B0CBF">
      <w:pPr>
        <w:spacing w:line="276" w:lineRule="auto"/>
        <w:jc w:val="both"/>
        <w:rPr>
          <w:rFonts w:cstheme="minorHAnsi"/>
        </w:rPr>
      </w:pPr>
      <w:r>
        <w:t>Vremensk</w:t>
      </w:r>
      <w:r w:rsidR="006A39A1">
        <w:t>i</w:t>
      </w:r>
      <w:r>
        <w:t xml:space="preserve"> </w:t>
      </w:r>
      <w:r w:rsidR="006B0CBF">
        <w:t>niz</w:t>
      </w:r>
      <w:r>
        <w:t xml:space="preserve"> mo</w:t>
      </w:r>
      <w:r w:rsidR="006B0CBF">
        <w:t>že</w:t>
      </w:r>
      <w:r>
        <w:t xml:space="preserve"> biti stacionar</w:t>
      </w:r>
      <w:r w:rsidR="006B0CBF">
        <w:t>an</w:t>
      </w:r>
      <w:r>
        <w:t xml:space="preserve"> i </w:t>
      </w:r>
      <w:proofErr w:type="spellStart"/>
      <w:r>
        <w:t>nestacionar</w:t>
      </w:r>
      <w:r w:rsidR="006B0CBF">
        <w:t>a</w:t>
      </w:r>
      <w:r>
        <w:t>n</w:t>
      </w:r>
      <w:proofErr w:type="spellEnd"/>
      <w:r>
        <w:t xml:space="preserve">. </w:t>
      </w:r>
      <w:r w:rsidR="00CD7520" w:rsidRPr="00E04C6A">
        <w:rPr>
          <w:rFonts w:cstheme="minorHAnsi"/>
        </w:rPr>
        <w:t>Stacionar</w:t>
      </w:r>
      <w:r w:rsidR="006B0CBF">
        <w:rPr>
          <w:rFonts w:cstheme="minorHAnsi"/>
        </w:rPr>
        <w:t>a</w:t>
      </w:r>
      <w:r w:rsidR="00CD7520" w:rsidRPr="00E04C6A">
        <w:rPr>
          <w:rFonts w:cstheme="minorHAnsi"/>
        </w:rPr>
        <w:t>n vremensk</w:t>
      </w:r>
      <w:r w:rsidR="006B0CBF">
        <w:rPr>
          <w:rFonts w:cstheme="minorHAnsi"/>
        </w:rPr>
        <w:t>i</w:t>
      </w:r>
      <w:r w:rsidR="00CD7520" w:rsidRPr="00E04C6A">
        <w:rPr>
          <w:rFonts w:cstheme="minorHAnsi"/>
        </w:rPr>
        <w:t xml:space="preserve"> </w:t>
      </w:r>
      <w:r w:rsidR="006B0CBF">
        <w:rPr>
          <w:rFonts w:cstheme="minorHAnsi"/>
        </w:rPr>
        <w:t>niz</w:t>
      </w:r>
      <w:r w:rsidR="00CD7520" w:rsidRPr="00E04C6A">
        <w:rPr>
          <w:rFonts w:cstheme="minorHAnsi"/>
        </w:rPr>
        <w:t xml:space="preserve"> </w:t>
      </w:r>
      <w:r w:rsidR="006B0CBF">
        <w:rPr>
          <w:rFonts w:cstheme="minorHAnsi"/>
        </w:rPr>
        <w:t xml:space="preserve">je onaj niz čije </w:t>
      </w:r>
      <w:r w:rsidR="00CD7520" w:rsidRPr="00E04C6A">
        <w:rPr>
          <w:rFonts w:cstheme="minorHAnsi"/>
        </w:rPr>
        <w:t xml:space="preserve">su statističke značajke poput srednje vrijednosti, varijance i </w:t>
      </w:r>
      <w:proofErr w:type="spellStart"/>
      <w:r w:rsidR="00CD7520" w:rsidRPr="00E04C6A">
        <w:rPr>
          <w:rFonts w:cstheme="minorHAnsi"/>
        </w:rPr>
        <w:t>autokorelacije</w:t>
      </w:r>
      <w:proofErr w:type="spellEnd"/>
      <w:r w:rsidR="00CD7520" w:rsidRPr="00E04C6A">
        <w:rPr>
          <w:rFonts w:cstheme="minorHAnsi"/>
        </w:rPr>
        <w:t>, konstantne kroz vrijeme.</w:t>
      </w:r>
      <w:r>
        <w:rPr>
          <w:rFonts w:cstheme="minorHAnsi"/>
        </w:rPr>
        <w:t xml:space="preserve"> </w:t>
      </w:r>
      <w:r w:rsidR="006A39A1">
        <w:rPr>
          <w:rFonts w:cstheme="minorHAnsi"/>
        </w:rPr>
        <w:t>Stacionaran niz</w:t>
      </w:r>
      <w:ins w:id="3" w:author="Mislav Sagovac" w:date="2021-08-02T10:42:00Z">
        <w:r w:rsidR="0070699D">
          <w:rPr>
            <w:rFonts w:cstheme="minorHAnsi"/>
          </w:rPr>
          <w:t xml:space="preserve"> </w:t>
        </w:r>
      </w:ins>
      <w:r w:rsidR="00CD7520" w:rsidRPr="00E04C6A">
        <w:rPr>
          <w:rFonts w:cstheme="minorHAnsi"/>
        </w:rPr>
        <w:t xml:space="preserve">nema trend, cikluse niti </w:t>
      </w:r>
      <w:proofErr w:type="spellStart"/>
      <w:r w:rsidR="00CD7520" w:rsidRPr="00E04C6A">
        <w:rPr>
          <w:rFonts w:cstheme="minorHAnsi"/>
        </w:rPr>
        <w:t>sezonalne</w:t>
      </w:r>
      <w:proofErr w:type="spellEnd"/>
      <w:r w:rsidR="00CD7520" w:rsidRPr="00E04C6A">
        <w:rPr>
          <w:rFonts w:cstheme="minorHAnsi"/>
        </w:rPr>
        <w:t xml:space="preserve"> efekte. </w:t>
      </w:r>
      <w:del w:id="4" w:author="Mislav Sagovac" w:date="2021-08-02T10:44:00Z">
        <w:r w:rsidR="006A39A1" w:rsidDel="0070699D">
          <w:rPr>
            <w:rFonts w:cstheme="minorHAnsi"/>
          </w:rPr>
          <w:delText>U stvarnosti malo koji vremenski niz je stacionaran.</w:delText>
        </w:r>
      </w:del>
    </w:p>
    <w:p w14:paraId="21E6130D" w14:textId="213C4A70" w:rsidR="00CD7520" w:rsidRDefault="00CD7520" w:rsidP="006B0CBF">
      <w:pPr>
        <w:spacing w:line="276" w:lineRule="auto"/>
        <w:jc w:val="both"/>
        <w:rPr>
          <w:rFonts w:cstheme="minorHAnsi"/>
        </w:rPr>
      </w:pPr>
      <w:r w:rsidRPr="00E04C6A">
        <w:rPr>
          <w:rFonts w:cstheme="minorHAnsi"/>
        </w:rPr>
        <w:t xml:space="preserve">Većina metoda za prognoziranje i analizu vremenskih </w:t>
      </w:r>
      <w:r w:rsidR="006B0CBF">
        <w:rPr>
          <w:rFonts w:cstheme="minorHAnsi"/>
        </w:rPr>
        <w:t xml:space="preserve">nizova </w:t>
      </w:r>
      <w:r w:rsidRPr="00E04C6A">
        <w:rPr>
          <w:rFonts w:cstheme="minorHAnsi"/>
        </w:rPr>
        <w:t xml:space="preserve">se ne zna nositi s </w:t>
      </w:r>
      <w:proofErr w:type="spellStart"/>
      <w:r w:rsidRPr="00E04C6A">
        <w:rPr>
          <w:rFonts w:cstheme="minorHAnsi"/>
        </w:rPr>
        <w:t>nestacionarnim</w:t>
      </w:r>
      <w:proofErr w:type="spellEnd"/>
      <w:r w:rsidRPr="00E04C6A">
        <w:rPr>
          <w:rFonts w:cstheme="minorHAnsi"/>
        </w:rPr>
        <w:t xml:space="preserve"> vremenskim </w:t>
      </w:r>
      <w:r w:rsidR="006B0CBF">
        <w:rPr>
          <w:rFonts w:cstheme="minorHAnsi"/>
        </w:rPr>
        <w:t xml:space="preserve">nizovima </w:t>
      </w:r>
      <w:r w:rsidRPr="00E04C6A">
        <w:rPr>
          <w:rFonts w:cstheme="minorHAnsi"/>
        </w:rPr>
        <w:t>te pretpostavlja da su ulazn</w:t>
      </w:r>
      <w:r w:rsidR="006B0CBF">
        <w:rPr>
          <w:rFonts w:cstheme="minorHAnsi"/>
        </w:rPr>
        <w:t>i</w:t>
      </w:r>
      <w:r w:rsidRPr="00E04C6A">
        <w:rPr>
          <w:rFonts w:cstheme="minorHAnsi"/>
        </w:rPr>
        <w:t xml:space="preserve"> </w:t>
      </w:r>
      <w:r w:rsidR="006B0CBF">
        <w:rPr>
          <w:rFonts w:cstheme="minorHAnsi"/>
        </w:rPr>
        <w:t xml:space="preserve">nizovi </w:t>
      </w:r>
      <w:r w:rsidRPr="00E04C6A">
        <w:rPr>
          <w:rFonts w:cstheme="minorHAnsi"/>
        </w:rPr>
        <w:t>stacionarn</w:t>
      </w:r>
      <w:r w:rsidR="006B0CBF">
        <w:rPr>
          <w:rFonts w:cstheme="minorHAnsi"/>
        </w:rPr>
        <w:t>i</w:t>
      </w:r>
      <w:r w:rsidRPr="00E04C6A">
        <w:rPr>
          <w:rFonts w:cstheme="minorHAnsi"/>
        </w:rPr>
        <w:t xml:space="preserve">. Kako bi se mogla izvršiti analiza ili prognoza nad </w:t>
      </w:r>
      <w:proofErr w:type="spellStart"/>
      <w:r w:rsidRPr="00E04C6A">
        <w:rPr>
          <w:rFonts w:cstheme="minorHAnsi"/>
        </w:rPr>
        <w:t>nestacionarn</w:t>
      </w:r>
      <w:r w:rsidR="006B0CBF">
        <w:rPr>
          <w:rFonts w:cstheme="minorHAnsi"/>
        </w:rPr>
        <w:t>i</w:t>
      </w:r>
      <w:r w:rsidRPr="00E04C6A">
        <w:rPr>
          <w:rFonts w:cstheme="minorHAnsi"/>
        </w:rPr>
        <w:t>m</w:t>
      </w:r>
      <w:proofErr w:type="spellEnd"/>
      <w:r w:rsidRPr="00E04C6A">
        <w:rPr>
          <w:rFonts w:cstheme="minorHAnsi"/>
        </w:rPr>
        <w:t xml:space="preserve"> </w:t>
      </w:r>
      <w:r w:rsidR="006B0CBF">
        <w:rPr>
          <w:rFonts w:cstheme="minorHAnsi"/>
        </w:rPr>
        <w:t>nizom</w:t>
      </w:r>
      <w:r w:rsidRPr="00E04C6A">
        <w:rPr>
          <w:rFonts w:cstheme="minorHAnsi"/>
        </w:rPr>
        <w:t>, potrebno je izvesti transformaciju</w:t>
      </w:r>
      <w:r w:rsidR="006B0CBF">
        <w:rPr>
          <w:rFonts w:cstheme="minorHAnsi"/>
        </w:rPr>
        <w:t xml:space="preserve"> niza</w:t>
      </w:r>
      <w:r w:rsidRPr="00E04C6A">
        <w:rPr>
          <w:rFonts w:cstheme="minorHAnsi"/>
        </w:rPr>
        <w:t xml:space="preserve"> u stacionarn</w:t>
      </w:r>
      <w:r w:rsidR="006B0CBF">
        <w:rPr>
          <w:rFonts w:cstheme="minorHAnsi"/>
        </w:rPr>
        <w:t>i</w:t>
      </w:r>
      <w:r w:rsidRPr="00E04C6A">
        <w:rPr>
          <w:rFonts w:cstheme="minorHAnsi"/>
        </w:rPr>
        <w:t xml:space="preserve">. Tako postoje različite transformacije koje se primjenjuju na </w:t>
      </w:r>
      <w:r w:rsidR="006B0CBF">
        <w:rPr>
          <w:rFonts w:cstheme="minorHAnsi"/>
        </w:rPr>
        <w:t>nizove</w:t>
      </w:r>
      <w:r w:rsidRPr="00E04C6A">
        <w:rPr>
          <w:rFonts w:cstheme="minorHAnsi"/>
        </w:rPr>
        <w:t xml:space="preserve">, na primjer: transformacije trenda ili transformacije </w:t>
      </w:r>
      <w:proofErr w:type="spellStart"/>
      <w:r w:rsidRPr="00E04C6A">
        <w:rPr>
          <w:rFonts w:cstheme="minorHAnsi"/>
        </w:rPr>
        <w:t>sezonalnosti</w:t>
      </w:r>
      <w:proofErr w:type="spellEnd"/>
      <w:r w:rsidRPr="00E04C6A">
        <w:rPr>
          <w:rFonts w:cstheme="minorHAnsi"/>
        </w:rPr>
        <w:t xml:space="preserve">. </w:t>
      </w:r>
      <w:r w:rsidR="009A7554">
        <w:rPr>
          <w:rFonts w:cstheme="minorHAnsi"/>
        </w:rPr>
        <w:t xml:space="preserve"> </w:t>
      </w:r>
      <w:r w:rsidRPr="00E04C6A">
        <w:rPr>
          <w:rFonts w:cstheme="minorHAnsi"/>
        </w:rPr>
        <w:t xml:space="preserve">Jedna od najpopularnijih metoda transformacije je diferenciranje </w:t>
      </w:r>
      <w:r w:rsidR="006B0CBF">
        <w:rPr>
          <w:rFonts w:cstheme="minorHAnsi"/>
        </w:rPr>
        <w:t>nizova</w:t>
      </w:r>
      <w:r w:rsidRPr="00E04C6A">
        <w:rPr>
          <w:rFonts w:cstheme="minorHAnsi"/>
        </w:rPr>
        <w:t>.</w:t>
      </w:r>
    </w:p>
    <w:p w14:paraId="6C0988E2" w14:textId="5F1DCCFB" w:rsidR="009A6E74" w:rsidRDefault="009A6E74" w:rsidP="006B0CBF">
      <w:pPr>
        <w:spacing w:line="276" w:lineRule="auto"/>
        <w:jc w:val="both"/>
        <w:rPr>
          <w:rFonts w:cstheme="minorHAnsi"/>
        </w:rPr>
      </w:pPr>
      <w:r w:rsidRPr="00E04C6A">
        <w:rPr>
          <w:rFonts w:cstheme="minorHAnsi"/>
        </w:rPr>
        <w:t>Odgovaraju</w:t>
      </w:r>
      <w:r>
        <w:rPr>
          <w:rFonts w:cstheme="minorHAnsi"/>
        </w:rPr>
        <w:t>ć</w:t>
      </w:r>
      <w:r w:rsidRPr="00E04C6A">
        <w:rPr>
          <w:rFonts w:cstheme="minorHAnsi"/>
        </w:rPr>
        <w:t>im grafi</w:t>
      </w:r>
      <w:r>
        <w:rPr>
          <w:rFonts w:cstheme="minorHAnsi"/>
        </w:rPr>
        <w:t>č</w:t>
      </w:r>
      <w:r w:rsidRPr="00E04C6A">
        <w:rPr>
          <w:rFonts w:cstheme="minorHAnsi"/>
        </w:rPr>
        <w:t>kim prikazom se post</w:t>
      </w:r>
      <w:r>
        <w:rPr>
          <w:rFonts w:cstheme="minorHAnsi"/>
        </w:rPr>
        <w:t>iž</w:t>
      </w:r>
      <w:r w:rsidRPr="00E04C6A">
        <w:rPr>
          <w:rFonts w:cstheme="minorHAnsi"/>
        </w:rPr>
        <w:t xml:space="preserve">e jasnija slika kretanja, dok se individualnim i skupnim indeksima mogu pratiti relativne promjene vrijednosti pojava vremenskog niza. </w:t>
      </w:r>
    </w:p>
    <w:p w14:paraId="32FDDEB2" w14:textId="408CE880" w:rsidR="009A7554" w:rsidRDefault="009A7554" w:rsidP="006B0CBF">
      <w:pPr>
        <w:spacing w:line="276" w:lineRule="auto"/>
        <w:jc w:val="both"/>
      </w:pPr>
      <w:r>
        <w:t>Ovisno o tome jesmo li zainteresirani u samu strukturu vremensk</w:t>
      </w:r>
      <w:r w:rsidR="006B0CBF">
        <w:t xml:space="preserve">og niza </w:t>
      </w:r>
      <w:r>
        <w:t>ili nas zanima prognoza za budućnost, razlikujemo područja analize i prognoze vremenskih serija.</w:t>
      </w:r>
    </w:p>
    <w:p w14:paraId="5C105B51" w14:textId="50BEC5BD" w:rsidR="006B0CBF" w:rsidRDefault="00375CBE" w:rsidP="006B0CBF">
      <w:pPr>
        <w:spacing w:line="276" w:lineRule="auto"/>
        <w:jc w:val="both"/>
      </w:pPr>
      <w:r>
        <w:t xml:space="preserve">Dodatno o vremenskim nizovima na: </w:t>
      </w:r>
      <w:hyperlink r:id="rId6" w:history="1">
        <w:r w:rsidRPr="008E67CC">
          <w:rPr>
            <w:rStyle w:val="Hyperlink"/>
          </w:rPr>
          <w:t>https://www.investopedia.com/terms/t/timeseries.asp</w:t>
        </w:r>
      </w:hyperlink>
    </w:p>
    <w:p w14:paraId="50046716" w14:textId="77777777" w:rsidR="00375CBE" w:rsidRDefault="00375CBE" w:rsidP="006B0CBF">
      <w:pPr>
        <w:pStyle w:val="Heading2"/>
        <w:spacing w:before="0" w:line="276" w:lineRule="auto"/>
      </w:pPr>
    </w:p>
    <w:p w14:paraId="3556B232" w14:textId="41B4CC0A" w:rsidR="006B0CBF" w:rsidRPr="006B0CBF" w:rsidRDefault="006B0CBF" w:rsidP="006B0CBF">
      <w:pPr>
        <w:pStyle w:val="Heading2"/>
        <w:spacing w:before="0" w:line="276" w:lineRule="auto"/>
      </w:pPr>
      <w:r>
        <w:t>PROGNOZIRANJE VREMEN</w:t>
      </w:r>
      <w:r w:rsidR="00DD38CF">
        <w:t>S</w:t>
      </w:r>
      <w:r>
        <w:t>KIH NIZOVA</w:t>
      </w:r>
    </w:p>
    <w:p w14:paraId="7F1F4FF9" w14:textId="259F49C3" w:rsidR="00CD7520" w:rsidRDefault="00CD7520" w:rsidP="006B0CBF">
      <w:pPr>
        <w:spacing w:line="276" w:lineRule="auto"/>
        <w:jc w:val="both"/>
        <w:rPr>
          <w:rFonts w:cstheme="minorHAnsi"/>
        </w:rPr>
      </w:pPr>
      <w:r w:rsidRPr="00E04C6A">
        <w:rPr>
          <w:rFonts w:cstheme="minorHAnsi"/>
        </w:rPr>
        <w:t xml:space="preserve">Prognoza vremenskih </w:t>
      </w:r>
      <w:r w:rsidR="006B0CBF">
        <w:rPr>
          <w:rFonts w:cstheme="minorHAnsi"/>
        </w:rPr>
        <w:t>nizova</w:t>
      </w:r>
      <w:r w:rsidRPr="00E04C6A">
        <w:rPr>
          <w:rFonts w:cstheme="minorHAnsi"/>
        </w:rPr>
        <w:t xml:space="preserve"> se izvodi s ciljem predviđanja budućih vrijednosti </w:t>
      </w:r>
      <w:r w:rsidR="006B0CBF">
        <w:rPr>
          <w:rFonts w:cstheme="minorHAnsi"/>
        </w:rPr>
        <w:t>niza</w:t>
      </w:r>
      <w:r w:rsidRPr="00E04C6A">
        <w:rPr>
          <w:rFonts w:cstheme="minorHAnsi"/>
        </w:rPr>
        <w:t xml:space="preserve">. Ona se izvodi tako da se gradi model nad povijesnim podatcima te se korištenjem modela predviđaju vrijednosti </w:t>
      </w:r>
      <w:r w:rsidR="006B0CBF">
        <w:rPr>
          <w:rFonts w:cstheme="minorHAnsi"/>
        </w:rPr>
        <w:t>niza</w:t>
      </w:r>
      <w:r w:rsidRPr="00E04C6A">
        <w:rPr>
          <w:rFonts w:cstheme="minorHAnsi"/>
        </w:rPr>
        <w:t xml:space="preserve"> u budućnosti. Svaka prognoza vremensk</w:t>
      </w:r>
      <w:r w:rsidR="006B0CBF">
        <w:rPr>
          <w:rFonts w:cstheme="minorHAnsi"/>
        </w:rPr>
        <w:t>og</w:t>
      </w:r>
      <w:r w:rsidRPr="00E04C6A">
        <w:rPr>
          <w:rFonts w:cstheme="minorHAnsi"/>
        </w:rPr>
        <w:t xml:space="preserve"> </w:t>
      </w:r>
      <w:r w:rsidR="006B0CBF">
        <w:rPr>
          <w:rFonts w:cstheme="minorHAnsi"/>
        </w:rPr>
        <w:t>niza</w:t>
      </w:r>
      <w:r w:rsidRPr="00E04C6A">
        <w:rPr>
          <w:rFonts w:cstheme="minorHAnsi"/>
        </w:rPr>
        <w:t xml:space="preserve"> je specifična, stoga je na početku postupka prognoziranja bitno detaljno analizirati podatke, izvući zaključke te na temelju njih identificirati najprikladniji model za zadani problem.</w:t>
      </w:r>
    </w:p>
    <w:p w14:paraId="2209467C" w14:textId="154D9A72" w:rsidR="00CD7520" w:rsidRPr="00E04C6A" w:rsidRDefault="00CD7520" w:rsidP="006B0CBF">
      <w:pPr>
        <w:spacing w:line="276" w:lineRule="auto"/>
        <w:jc w:val="both"/>
        <w:rPr>
          <w:rFonts w:cstheme="minorHAnsi"/>
        </w:rPr>
      </w:pPr>
      <w:r w:rsidRPr="00E04C6A">
        <w:rPr>
          <w:rFonts w:cstheme="minorHAnsi"/>
        </w:rPr>
        <w:t xml:space="preserve">Isto tako, bitno je prikupiti čim više relevantnih i kvalitetnih podataka. Podaci vremenskih </w:t>
      </w:r>
      <w:r w:rsidR="00F72DAB">
        <w:rPr>
          <w:rFonts w:cstheme="minorHAnsi"/>
        </w:rPr>
        <w:t>nizova</w:t>
      </w:r>
      <w:r w:rsidR="00F72DAB" w:rsidRPr="00E04C6A">
        <w:rPr>
          <w:rFonts w:cstheme="minorHAnsi"/>
        </w:rPr>
        <w:t xml:space="preserve"> </w:t>
      </w:r>
      <w:r w:rsidRPr="00E04C6A">
        <w:rPr>
          <w:rFonts w:cstheme="minorHAnsi"/>
        </w:rPr>
        <w:t xml:space="preserve">često zahtijevaju čišćenje, skaliranje ili transformaciju. Zatim je bitno odrediti koliki vremenski raspon se predviđa, pošto to direktno utječe na odabir i parametre modela. Također je bitno odrediti frekvenciju podataka koja će se predviđati. Ponekad je potrebno raditi uzorkovanje </w:t>
      </w:r>
      <w:r w:rsidR="006B0CBF">
        <w:rPr>
          <w:rFonts w:cstheme="minorHAnsi"/>
        </w:rPr>
        <w:t>niza</w:t>
      </w:r>
      <w:r w:rsidRPr="00E04C6A">
        <w:rPr>
          <w:rFonts w:cstheme="minorHAnsi"/>
        </w:rPr>
        <w:t xml:space="preserve"> kako bi model bolje generalizirao</w:t>
      </w:r>
      <w:r w:rsidR="006B0CBF">
        <w:rPr>
          <w:rFonts w:cstheme="minorHAnsi"/>
        </w:rPr>
        <w:t>.</w:t>
      </w:r>
    </w:p>
    <w:p w14:paraId="42DD672F" w14:textId="478CAD8D" w:rsidR="009A6E74" w:rsidRDefault="009A6E74" w:rsidP="009A6E74">
      <w:pPr>
        <w:spacing w:line="276" w:lineRule="auto"/>
        <w:jc w:val="both"/>
      </w:pPr>
      <w:r>
        <w:t>Ideja je u skupu pronaći statistički relevantne uzorke koji se pojavljuju zajedno s</w:t>
      </w:r>
      <w:r w:rsidR="00F72DAB">
        <w:t>a</w:t>
      </w:r>
      <w:r>
        <w:t xml:space="preserve"> svojim pravilima i karakteristikama te ako smo dovoljno pouzdani da će se takvi uzorci ponoviti u budućnosti; uzeti ih u obzir pri izgradnji modela.</w:t>
      </w:r>
    </w:p>
    <w:p w14:paraId="59B219A6" w14:textId="2638A5DF" w:rsidR="00E04C6A" w:rsidRDefault="009A6E74" w:rsidP="00F72DAB">
      <w:pPr>
        <w:rPr>
          <w:rFonts w:cstheme="minorHAnsi"/>
        </w:rPr>
      </w:pPr>
      <w:r w:rsidRPr="00E04C6A">
        <w:rPr>
          <w:rFonts w:cstheme="minorHAnsi"/>
        </w:rPr>
        <w:t xml:space="preserve">U klasičnoj statističkoj analizi vremenskih serija, dugi niz godina se prognoziralo korištenjem </w:t>
      </w:r>
      <w:proofErr w:type="spellStart"/>
      <w:r w:rsidRPr="00E04C6A">
        <w:rPr>
          <w:rFonts w:cstheme="minorHAnsi"/>
        </w:rPr>
        <w:t>autoregresivnih</w:t>
      </w:r>
      <w:proofErr w:type="spellEnd"/>
      <w:r w:rsidRPr="00E04C6A">
        <w:rPr>
          <w:rFonts w:cstheme="minorHAnsi"/>
        </w:rPr>
        <w:t xml:space="preserve"> modela, poput ARIMA modela</w:t>
      </w:r>
      <w:r w:rsidR="00F72DAB">
        <w:rPr>
          <w:rFonts w:cstheme="minorHAnsi"/>
        </w:rPr>
        <w:t xml:space="preserve"> (</w:t>
      </w:r>
      <w:proofErr w:type="spellStart"/>
      <w:r w:rsidR="00F72DAB" w:rsidRPr="00F72DAB">
        <w:rPr>
          <w:rFonts w:cstheme="minorHAnsi"/>
        </w:rPr>
        <w:t>Autoregressive</w:t>
      </w:r>
      <w:proofErr w:type="spellEnd"/>
      <w:r w:rsidR="00F72DAB" w:rsidRPr="00F72DAB">
        <w:rPr>
          <w:rFonts w:cstheme="minorHAnsi"/>
        </w:rPr>
        <w:t xml:space="preserve"> </w:t>
      </w:r>
      <w:proofErr w:type="spellStart"/>
      <w:r w:rsidR="00F72DAB" w:rsidRPr="00F72DAB">
        <w:rPr>
          <w:rFonts w:cstheme="minorHAnsi"/>
        </w:rPr>
        <w:t>integrated</w:t>
      </w:r>
      <w:proofErr w:type="spellEnd"/>
      <w:r w:rsidR="00F72DAB" w:rsidRPr="00F72DAB">
        <w:rPr>
          <w:rFonts w:cstheme="minorHAnsi"/>
        </w:rPr>
        <w:t xml:space="preserve"> </w:t>
      </w:r>
      <w:proofErr w:type="spellStart"/>
      <w:r w:rsidR="00F72DAB" w:rsidRPr="00F72DAB">
        <w:rPr>
          <w:rFonts w:cstheme="minorHAnsi"/>
        </w:rPr>
        <w:t>moving</w:t>
      </w:r>
      <w:proofErr w:type="spellEnd"/>
      <w:r w:rsidR="00F72DAB" w:rsidRPr="00F72DAB">
        <w:rPr>
          <w:rFonts w:cstheme="minorHAnsi"/>
        </w:rPr>
        <w:t xml:space="preserve"> </w:t>
      </w:r>
      <w:proofErr w:type="spellStart"/>
      <w:r w:rsidR="00F72DAB" w:rsidRPr="00F72DAB">
        <w:rPr>
          <w:rFonts w:cstheme="minorHAnsi"/>
        </w:rPr>
        <w:t>average</w:t>
      </w:r>
      <w:proofErr w:type="spellEnd"/>
      <w:r w:rsidR="00F72DAB">
        <w:rPr>
          <w:rFonts w:cstheme="minorHAnsi"/>
        </w:rPr>
        <w:t>)</w:t>
      </w:r>
      <w:r w:rsidRPr="00E04C6A">
        <w:rPr>
          <w:rFonts w:cstheme="minorHAnsi"/>
        </w:rPr>
        <w:t>. U zadnjim desetljećima porasla je popularnost za metodama strojnog učenja</w:t>
      </w:r>
      <w:r w:rsidR="0052331A">
        <w:rPr>
          <w:rFonts w:cstheme="minorHAnsi"/>
        </w:rPr>
        <w:t xml:space="preserve"> (</w:t>
      </w:r>
      <w:proofErr w:type="spellStart"/>
      <w:r w:rsidR="0052331A">
        <w:rPr>
          <w:rFonts w:cstheme="minorHAnsi"/>
        </w:rPr>
        <w:t>machine</w:t>
      </w:r>
      <w:proofErr w:type="spellEnd"/>
      <w:r w:rsidR="0052331A">
        <w:rPr>
          <w:rFonts w:cstheme="minorHAnsi"/>
        </w:rPr>
        <w:t xml:space="preserve"> </w:t>
      </w:r>
      <w:proofErr w:type="spellStart"/>
      <w:r w:rsidR="0052331A">
        <w:rPr>
          <w:rFonts w:cstheme="minorHAnsi"/>
        </w:rPr>
        <w:t>learning</w:t>
      </w:r>
      <w:proofErr w:type="spellEnd"/>
      <w:r w:rsidR="0052331A">
        <w:rPr>
          <w:rFonts w:cstheme="minorHAnsi"/>
        </w:rPr>
        <w:t>)</w:t>
      </w:r>
      <w:r w:rsidRPr="00E04C6A">
        <w:rPr>
          <w:rFonts w:cstheme="minorHAnsi"/>
        </w:rPr>
        <w:t>, a posebno za neuronskim mrežama, koje su poznate po tome da rade bolje s velikim količinama podataka.</w:t>
      </w:r>
    </w:p>
    <w:p w14:paraId="56C4E2BD" w14:textId="110C2337" w:rsidR="00E04C6A" w:rsidRPr="00872366" w:rsidRDefault="00872366" w:rsidP="006B0CBF">
      <w:pPr>
        <w:spacing w:line="276" w:lineRule="auto"/>
        <w:jc w:val="both"/>
      </w:pPr>
      <w:r w:rsidRPr="00872366">
        <w:lastRenderedPageBreak/>
        <w:t>Dva osnovna pristupa strojnom učenju</w:t>
      </w:r>
      <w:r>
        <w:t xml:space="preserve"> su</w:t>
      </w:r>
      <w:r w:rsidRPr="00872366">
        <w:t xml:space="preserve">: </w:t>
      </w:r>
      <w:r>
        <w:t xml:space="preserve">1) </w:t>
      </w:r>
      <w:r w:rsidRPr="00872366">
        <w:t xml:space="preserve">nadzirano učenje (klasifikacija i regresija) i </w:t>
      </w:r>
      <w:r>
        <w:t xml:space="preserve">2) </w:t>
      </w:r>
      <w:r w:rsidRPr="00872366">
        <w:t xml:space="preserve">nenadzirano učenje (grupiranje i smanjenje </w:t>
      </w:r>
      <w:proofErr w:type="spellStart"/>
      <w:r w:rsidRPr="00872366">
        <w:t>dimenzionalnosti</w:t>
      </w:r>
      <w:proofErr w:type="spellEnd"/>
      <w:r w:rsidRPr="00872366">
        <w:t>)</w:t>
      </w:r>
      <w:r>
        <w:t>. U nastavku nešto više o nadziranom učenju.</w:t>
      </w:r>
    </w:p>
    <w:p w14:paraId="253A0A79" w14:textId="34FE2C08" w:rsidR="00DD38CF" w:rsidRPr="006B2917" w:rsidRDefault="00E04C6A" w:rsidP="006B0CBF">
      <w:pPr>
        <w:spacing w:line="276" w:lineRule="auto"/>
        <w:jc w:val="both"/>
        <w:rPr>
          <w:rFonts w:cstheme="minorHAnsi"/>
        </w:rPr>
      </w:pPr>
      <w:r w:rsidRPr="00E04C6A">
        <w:rPr>
          <w:rFonts w:cstheme="minorHAnsi"/>
        </w:rPr>
        <w:t xml:space="preserve">Kao što je običaj i kod ostalih problema nadziranog učenja, preporučeno je podatke za učenje podijeliti u tri dijela, skup za učenje, skup za validaciju i skup za testiranje. </w:t>
      </w:r>
      <w:ins w:id="5" w:author="Mislav Sagovac" w:date="2021-08-02T11:13:00Z">
        <w:r w:rsidR="006B2917">
          <w:rPr>
            <w:rFonts w:cstheme="minorHAnsi"/>
          </w:rPr>
          <w:t xml:space="preserve">Ponekad se dodaje i četvrti skup podataka </w:t>
        </w:r>
      </w:ins>
      <w:ins w:id="6" w:author="Mislav Sagovac" w:date="2021-08-02T11:14:00Z">
        <w:r w:rsidR="006B2917">
          <w:rPr>
            <w:rFonts w:cstheme="minorHAnsi"/>
          </w:rPr>
          <w:t>–</w:t>
        </w:r>
      </w:ins>
      <w:ins w:id="7" w:author="Mislav Sagovac" w:date="2021-08-02T11:13:00Z">
        <w:r w:rsidR="006B2917">
          <w:rPr>
            <w:rFonts w:cstheme="minorHAnsi"/>
          </w:rPr>
          <w:t xml:space="preserve"> </w:t>
        </w:r>
        <w:proofErr w:type="spellStart"/>
        <w:r w:rsidR="006B2917" w:rsidRPr="006B2917">
          <w:rPr>
            <w:rFonts w:cstheme="minorHAnsi"/>
            <w:i/>
            <w:rPrChange w:id="8" w:author="Mislav Sagovac" w:date="2021-08-02T11:14:00Z">
              <w:rPr>
                <w:rFonts w:cstheme="minorHAnsi"/>
              </w:rPr>
            </w:rPrChange>
          </w:rPr>
          <w:t>holdout</w:t>
        </w:r>
        <w:proofErr w:type="spellEnd"/>
        <w:r w:rsidR="006B2917" w:rsidRPr="006B2917">
          <w:rPr>
            <w:rFonts w:cstheme="minorHAnsi"/>
            <w:i/>
            <w:rPrChange w:id="9" w:author="Mislav Sagovac" w:date="2021-08-02T11:14:00Z">
              <w:rPr>
                <w:rFonts w:cstheme="minorHAnsi"/>
              </w:rPr>
            </w:rPrChange>
          </w:rPr>
          <w:t xml:space="preserve"> </w:t>
        </w:r>
      </w:ins>
      <w:ins w:id="10" w:author="Mislav Sagovac" w:date="2021-08-02T11:14:00Z">
        <w:r w:rsidR="006B2917" w:rsidRPr="006B2917">
          <w:rPr>
            <w:rFonts w:cstheme="minorHAnsi"/>
            <w:i/>
            <w:rPrChange w:id="11" w:author="Mislav Sagovac" w:date="2021-08-02T11:14:00Z">
              <w:rPr>
                <w:rFonts w:cstheme="minorHAnsi"/>
              </w:rPr>
            </w:rPrChange>
          </w:rPr>
          <w:t>set</w:t>
        </w:r>
        <w:r w:rsidR="006B2917">
          <w:rPr>
            <w:rFonts w:cstheme="minorHAnsi"/>
          </w:rPr>
          <w:t>, na kojem se dodatno provjerava uspješnost modela.</w:t>
        </w:r>
      </w:ins>
    </w:p>
    <w:p w14:paraId="171B7E5F" w14:textId="3DC5535E" w:rsidR="00DD38CF" w:rsidRDefault="00E04C6A" w:rsidP="006B0CBF">
      <w:pPr>
        <w:spacing w:line="276" w:lineRule="auto"/>
        <w:jc w:val="both"/>
        <w:rPr>
          <w:rFonts w:cstheme="minorHAnsi"/>
        </w:rPr>
      </w:pPr>
      <w:r w:rsidRPr="00E04C6A">
        <w:rPr>
          <w:rFonts w:cstheme="minorHAnsi"/>
        </w:rPr>
        <w:t xml:space="preserve">Skup za učenje se koristi za treniranje modela, a na skupu za validaciju se radi evaluacija rješenja kako bi se odabrali idealni </w:t>
      </w:r>
      <w:proofErr w:type="spellStart"/>
      <w:r w:rsidRPr="00E04C6A">
        <w:rPr>
          <w:rFonts w:cstheme="minorHAnsi"/>
        </w:rPr>
        <w:t>hiperparametri</w:t>
      </w:r>
      <w:proofErr w:type="spellEnd"/>
      <w:r w:rsidR="00872366">
        <w:rPr>
          <w:rFonts w:cstheme="minorHAnsi"/>
        </w:rPr>
        <w:t xml:space="preserve"> (</w:t>
      </w:r>
      <w:proofErr w:type="spellStart"/>
      <w:r w:rsidR="00872366">
        <w:rPr>
          <w:rFonts w:cstheme="minorHAnsi"/>
        </w:rPr>
        <w:t>hiperparametar</w:t>
      </w:r>
      <w:proofErr w:type="spellEnd"/>
      <w:r w:rsidR="00872366">
        <w:rPr>
          <w:rFonts w:cstheme="minorHAnsi"/>
        </w:rPr>
        <w:t xml:space="preserve"> je </w:t>
      </w:r>
      <w:r w:rsidR="00872366">
        <w:t>parametar kojeg analitičar sam mora odabrati prije primjene metode</w:t>
      </w:r>
      <w:r w:rsidRPr="00E04C6A">
        <w:rPr>
          <w:rFonts w:cstheme="minorHAnsi"/>
        </w:rPr>
        <w:t xml:space="preserve"> modela</w:t>
      </w:r>
      <w:r w:rsidR="00872366">
        <w:rPr>
          <w:rFonts w:cstheme="minorHAnsi"/>
        </w:rPr>
        <w:t xml:space="preserve"> ili ''parametar za podešavanje'').</w:t>
      </w:r>
      <w:r w:rsidRPr="00E04C6A">
        <w:rPr>
          <w:rFonts w:cstheme="minorHAnsi"/>
        </w:rPr>
        <w:t xml:space="preserve"> </w:t>
      </w:r>
    </w:p>
    <w:p w14:paraId="69811502" w14:textId="77777777" w:rsidR="00DD38CF" w:rsidRDefault="00E04C6A" w:rsidP="006B0CBF">
      <w:pPr>
        <w:spacing w:line="276" w:lineRule="auto"/>
        <w:jc w:val="both"/>
        <w:rPr>
          <w:rFonts w:cstheme="minorHAnsi"/>
        </w:rPr>
      </w:pPr>
      <w:r w:rsidRPr="00E04C6A">
        <w:rPr>
          <w:rFonts w:cstheme="minorHAnsi"/>
        </w:rPr>
        <w:t xml:space="preserve">Nakon što je određen najbolji model, trenira se novi model s istim parametrima, ali na skupu kojeg čine i skup za učenje i skup za validaciju. </w:t>
      </w:r>
    </w:p>
    <w:p w14:paraId="31144F97" w14:textId="458E87B9" w:rsidR="00DD38CF" w:rsidRDefault="00E04C6A" w:rsidP="006B0CBF">
      <w:pPr>
        <w:spacing w:line="276" w:lineRule="auto"/>
        <w:jc w:val="both"/>
        <w:rPr>
          <w:rFonts w:cstheme="minorHAnsi"/>
        </w:rPr>
      </w:pPr>
      <w:r w:rsidRPr="00E04C6A">
        <w:rPr>
          <w:rFonts w:cstheme="minorHAnsi"/>
        </w:rPr>
        <w:t>Nakon toga se koristi skup za testiranje kako bi se konačno odredile performanse modela</w:t>
      </w:r>
      <w:r w:rsidR="0010440C">
        <w:rPr>
          <w:rFonts w:cstheme="minorHAnsi"/>
        </w:rPr>
        <w:t xml:space="preserve"> odnosno optimiziraju se </w:t>
      </w:r>
      <w:proofErr w:type="spellStart"/>
      <w:r w:rsidR="0010440C">
        <w:rPr>
          <w:rFonts w:cstheme="minorHAnsi"/>
        </w:rPr>
        <w:t>hiperparametri</w:t>
      </w:r>
      <w:proofErr w:type="spellEnd"/>
      <w:r w:rsidR="0010440C">
        <w:rPr>
          <w:rFonts w:cstheme="minorHAnsi"/>
        </w:rPr>
        <w:t xml:space="preserve"> modela.</w:t>
      </w:r>
    </w:p>
    <w:p w14:paraId="32AAF16F" w14:textId="6714B289" w:rsidR="00E04C6A" w:rsidRDefault="00E04C6A" w:rsidP="006B0CBF">
      <w:pPr>
        <w:spacing w:line="276" w:lineRule="auto"/>
        <w:jc w:val="both"/>
        <w:rPr>
          <w:rFonts w:cstheme="minorHAnsi"/>
        </w:rPr>
      </w:pPr>
      <w:r w:rsidRPr="00E04C6A">
        <w:rPr>
          <w:rFonts w:cstheme="minorHAnsi"/>
        </w:rPr>
        <w:t xml:space="preserve">Kod klasičnih problema nadziranog učenja, podaci se često i pomiješaju </w:t>
      </w:r>
      <w:ins w:id="12" w:author="Mislav Sagovac" w:date="2021-08-02T11:15:00Z">
        <w:r w:rsidR="006B2917">
          <w:rPr>
            <w:rFonts w:cstheme="minorHAnsi"/>
          </w:rPr>
          <w:t>(</w:t>
        </w:r>
        <w:proofErr w:type="spellStart"/>
        <w:r w:rsidR="006B2917">
          <w:rPr>
            <w:rFonts w:cstheme="minorHAnsi"/>
          </w:rPr>
          <w:t>eng</w:t>
        </w:r>
        <w:proofErr w:type="spellEnd"/>
        <w:r w:rsidR="006B2917">
          <w:rPr>
            <w:rFonts w:cstheme="minorHAnsi"/>
          </w:rPr>
          <w:t xml:space="preserve">. </w:t>
        </w:r>
        <w:proofErr w:type="spellStart"/>
        <w:r w:rsidR="006B2917" w:rsidRPr="006B2917">
          <w:rPr>
            <w:rFonts w:cstheme="minorHAnsi"/>
            <w:i/>
            <w:rPrChange w:id="13" w:author="Mislav Sagovac" w:date="2021-08-02T11:15:00Z">
              <w:rPr>
                <w:rFonts w:cstheme="minorHAnsi"/>
              </w:rPr>
            </w:rPrChange>
          </w:rPr>
          <w:t>sampling</w:t>
        </w:r>
        <w:proofErr w:type="spellEnd"/>
        <w:r w:rsidR="006B2917">
          <w:rPr>
            <w:rFonts w:cstheme="minorHAnsi"/>
          </w:rPr>
          <w:t xml:space="preserve">) </w:t>
        </w:r>
      </w:ins>
      <w:r w:rsidRPr="00E04C6A">
        <w:rPr>
          <w:rFonts w:cstheme="minorHAnsi"/>
        </w:rPr>
        <w:t>prije nego započne učenje.</w:t>
      </w:r>
    </w:p>
    <w:p w14:paraId="5FD52206" w14:textId="5A6ED42D" w:rsidR="00AF5846" w:rsidRDefault="00AF5846" w:rsidP="006B0CBF">
      <w:pPr>
        <w:spacing w:line="276" w:lineRule="auto"/>
        <w:jc w:val="both"/>
        <w:rPr>
          <w:rFonts w:cstheme="minorHAnsi"/>
        </w:rPr>
      </w:pPr>
    </w:p>
    <w:p w14:paraId="007F48D8" w14:textId="64BE04F8" w:rsidR="00AF5846" w:rsidRDefault="00AF5846" w:rsidP="00AF5846">
      <w:pPr>
        <w:pStyle w:val="Heading2"/>
      </w:pPr>
      <w:r>
        <w:t xml:space="preserve">OBJAŠNJENJA </w:t>
      </w:r>
      <w:r w:rsidR="00F470C5">
        <w:t>POJMOVA</w:t>
      </w:r>
      <w:r w:rsidR="00EE3966">
        <w:t xml:space="preserve"> KOJI SE POJAVLJUJU U OPISIMA STRATEGIJA</w:t>
      </w:r>
    </w:p>
    <w:p w14:paraId="424254C0" w14:textId="77777777" w:rsidR="0089662C" w:rsidRPr="0089662C" w:rsidRDefault="0089662C" w:rsidP="0089662C"/>
    <w:p w14:paraId="36D56961" w14:textId="0D7FBCD9" w:rsidR="0089662C" w:rsidRDefault="0089662C" w:rsidP="0089662C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BACKTESTING – nakon što smo testirali model na skupu za testiranje i odredili konačne </w:t>
      </w:r>
      <w:proofErr w:type="spellStart"/>
      <w:r>
        <w:t>hiperparametre</w:t>
      </w:r>
      <w:proofErr w:type="spellEnd"/>
      <w:r>
        <w:t xml:space="preserve"> modela, puštamo model da ''radi'' na prošlim podacima, a kako bi vidjeli prinos, mogući gubitak, troškove i slično. </w:t>
      </w:r>
      <w:proofErr w:type="spellStart"/>
      <w:ins w:id="14" w:author="Mislav Sagovac" w:date="2021-08-02T11:16:00Z">
        <w:r w:rsidR="006B2917">
          <w:t>Backtest</w:t>
        </w:r>
        <w:proofErr w:type="spellEnd"/>
        <w:r w:rsidR="006B2917">
          <w:t xml:space="preserve"> općenito podrazumijeva simulaciju trgovanja (</w:t>
        </w:r>
        <w:proofErr w:type="spellStart"/>
        <w:r w:rsidR="006B2917">
          <w:t>vrijendosnim</w:t>
        </w:r>
        <w:proofErr w:type="spellEnd"/>
        <w:r w:rsidR="006B2917">
          <w:t xml:space="preserve"> papirima)</w:t>
        </w:r>
      </w:ins>
      <w:ins w:id="15" w:author="Mislav Sagovac" w:date="2021-08-02T11:17:00Z">
        <w:r w:rsidR="006B2917">
          <w:t xml:space="preserve"> na podacima iz prošlosti. Veći broj </w:t>
        </w:r>
        <w:proofErr w:type="spellStart"/>
        <w:r w:rsidR="006B2917" w:rsidRPr="006B2917">
          <w:rPr>
            <w:i/>
            <w:rPrChange w:id="16" w:author="Mislav Sagovac" w:date="2021-08-02T11:17:00Z">
              <w:rPr/>
            </w:rPrChange>
          </w:rPr>
          <w:t>backtestinga</w:t>
        </w:r>
        <w:proofErr w:type="spellEnd"/>
        <w:r w:rsidR="006B2917">
          <w:t xml:space="preserve"> za istu strategiju brzo dovodi do </w:t>
        </w:r>
        <w:proofErr w:type="spellStart"/>
        <w:r w:rsidR="006B2917" w:rsidRPr="006B2917">
          <w:rPr>
            <w:i/>
            <w:rPrChange w:id="17" w:author="Mislav Sagovac" w:date="2021-08-02T11:18:00Z">
              <w:rPr/>
            </w:rPrChange>
          </w:rPr>
          <w:t>overfittinga</w:t>
        </w:r>
      </w:ins>
      <w:proofErr w:type="spellEnd"/>
      <w:ins w:id="18" w:author="Mislav Sagovac" w:date="2021-08-02T11:18:00Z">
        <w:r w:rsidR="006B2917">
          <w:t>.</w:t>
        </w:r>
      </w:ins>
    </w:p>
    <w:p w14:paraId="7E4B7141" w14:textId="1A64997E" w:rsidR="00047231" w:rsidRDefault="00EE3966" w:rsidP="00047231">
      <w:pPr>
        <w:pStyle w:val="ListParagraph"/>
        <w:spacing w:after="0"/>
        <w:jc w:val="both"/>
      </w:pPr>
      <w:r>
        <w:t xml:space="preserve">Više na: </w:t>
      </w:r>
      <w:hyperlink r:id="rId7" w:history="1">
        <w:r w:rsidRPr="008E67CC">
          <w:rPr>
            <w:rStyle w:val="Hyperlink"/>
          </w:rPr>
          <w:t>https://www.investopedia.com/terms/b/backtesting.asp</w:t>
        </w:r>
      </w:hyperlink>
    </w:p>
    <w:p w14:paraId="5C2C91C6" w14:textId="77777777" w:rsidR="0089662C" w:rsidRDefault="0089662C" w:rsidP="00047231">
      <w:pPr>
        <w:spacing w:after="0"/>
        <w:jc w:val="both"/>
      </w:pPr>
    </w:p>
    <w:p w14:paraId="6BA25840" w14:textId="77777777" w:rsidR="0089662C" w:rsidRPr="0053726B" w:rsidRDefault="0089662C" w:rsidP="0089662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</w:rPr>
      </w:pPr>
      <w:r w:rsidRPr="0053726B">
        <w:rPr>
          <w:rFonts w:cstheme="minorHAnsi"/>
        </w:rPr>
        <w:t xml:space="preserve">COMPOUND ANNUAL GROWTH RATE (CAGR) </w:t>
      </w:r>
      <w:proofErr w:type="spellStart"/>
      <w:r w:rsidRPr="0053726B">
        <w:rPr>
          <w:rFonts w:cstheme="minorHAnsi"/>
        </w:rPr>
        <w:t>is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the</w:t>
      </w:r>
      <w:proofErr w:type="spellEnd"/>
      <w:r w:rsidRPr="0053726B">
        <w:rPr>
          <w:rFonts w:cstheme="minorHAnsi"/>
        </w:rPr>
        <w:t> </w:t>
      </w:r>
      <w:hyperlink r:id="rId8" w:history="1">
        <w:r w:rsidRPr="0053726B">
          <w:rPr>
            <w:rFonts w:cstheme="minorHAnsi"/>
          </w:rPr>
          <w:t xml:space="preserve">rate </w:t>
        </w:r>
        <w:proofErr w:type="spellStart"/>
        <w:r w:rsidRPr="0053726B">
          <w:rPr>
            <w:rFonts w:cstheme="minorHAnsi"/>
          </w:rPr>
          <w:t>of</w:t>
        </w:r>
        <w:proofErr w:type="spellEnd"/>
        <w:r w:rsidRPr="0053726B">
          <w:rPr>
            <w:rFonts w:cstheme="minorHAnsi"/>
          </w:rPr>
          <w:t xml:space="preserve"> </w:t>
        </w:r>
        <w:proofErr w:type="spellStart"/>
        <w:r w:rsidRPr="0053726B">
          <w:rPr>
            <w:rFonts w:cstheme="minorHAnsi"/>
          </w:rPr>
          <w:t>return</w:t>
        </w:r>
        <w:proofErr w:type="spellEnd"/>
      </w:hyperlink>
      <w:r w:rsidRPr="0053726B">
        <w:rPr>
          <w:rFonts w:cstheme="minorHAnsi"/>
        </w:rPr>
        <w:t> </w:t>
      </w:r>
      <w:proofErr w:type="spellStart"/>
      <w:r w:rsidRPr="0053726B">
        <w:rPr>
          <w:rFonts w:cstheme="minorHAnsi"/>
        </w:rPr>
        <w:t>that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would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be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required</w:t>
      </w:r>
      <w:proofErr w:type="spellEnd"/>
      <w:r w:rsidRPr="0053726B">
        <w:rPr>
          <w:rFonts w:cstheme="minorHAnsi"/>
        </w:rPr>
        <w:t xml:space="preserve"> for </w:t>
      </w:r>
      <w:proofErr w:type="spellStart"/>
      <w:r w:rsidRPr="0053726B">
        <w:rPr>
          <w:rFonts w:cstheme="minorHAnsi"/>
        </w:rPr>
        <w:t>an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investment</w:t>
      </w:r>
      <w:proofErr w:type="spellEnd"/>
      <w:r w:rsidRPr="0053726B">
        <w:rPr>
          <w:rFonts w:cstheme="minorHAnsi"/>
        </w:rPr>
        <w:t xml:space="preserve"> to </w:t>
      </w:r>
      <w:proofErr w:type="spellStart"/>
      <w:r w:rsidRPr="0053726B">
        <w:rPr>
          <w:rFonts w:cstheme="minorHAnsi"/>
        </w:rPr>
        <w:t>grow</w:t>
      </w:r>
      <w:proofErr w:type="spellEnd"/>
      <w:r w:rsidRPr="0053726B">
        <w:rPr>
          <w:rFonts w:cstheme="minorHAnsi"/>
        </w:rPr>
        <w:t xml:space="preserve"> from </w:t>
      </w:r>
      <w:proofErr w:type="spellStart"/>
      <w:r w:rsidRPr="0053726B">
        <w:rPr>
          <w:rFonts w:cstheme="minorHAnsi"/>
        </w:rPr>
        <w:t>its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beginning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balance</w:t>
      </w:r>
      <w:proofErr w:type="spellEnd"/>
      <w:r w:rsidRPr="0053726B">
        <w:rPr>
          <w:rFonts w:cstheme="minorHAnsi"/>
        </w:rPr>
        <w:t xml:space="preserve"> to </w:t>
      </w:r>
      <w:proofErr w:type="spellStart"/>
      <w:r w:rsidRPr="0053726B">
        <w:rPr>
          <w:rFonts w:cstheme="minorHAnsi"/>
        </w:rPr>
        <w:t>its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ending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balance</w:t>
      </w:r>
      <w:proofErr w:type="spellEnd"/>
      <w:r w:rsidRPr="0053726B">
        <w:rPr>
          <w:rFonts w:cstheme="minorHAnsi"/>
        </w:rPr>
        <w:t xml:space="preserve">, </w:t>
      </w:r>
      <w:proofErr w:type="spellStart"/>
      <w:r w:rsidRPr="0053726B">
        <w:rPr>
          <w:rFonts w:cstheme="minorHAnsi"/>
        </w:rPr>
        <w:t>assuming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the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profits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were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reinvested</w:t>
      </w:r>
      <w:proofErr w:type="spellEnd"/>
      <w:r w:rsidRPr="0053726B">
        <w:rPr>
          <w:rFonts w:cstheme="minorHAnsi"/>
        </w:rPr>
        <w:t xml:space="preserve"> at </w:t>
      </w:r>
      <w:proofErr w:type="spellStart"/>
      <w:r w:rsidRPr="0053726B">
        <w:rPr>
          <w:rFonts w:cstheme="minorHAnsi"/>
        </w:rPr>
        <w:t>the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end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of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each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year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of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the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investment’s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lifespan</w:t>
      </w:r>
      <w:proofErr w:type="spellEnd"/>
      <w:r w:rsidRPr="0053726B">
        <w:rPr>
          <w:rFonts w:cstheme="minorHAnsi"/>
        </w:rPr>
        <w:t>.</w:t>
      </w:r>
    </w:p>
    <w:p w14:paraId="4E208E8D" w14:textId="77777777" w:rsidR="0089662C" w:rsidRPr="0053726B" w:rsidRDefault="0089662C" w:rsidP="0089662C">
      <w:pPr>
        <w:spacing w:line="276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CAGR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Ending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Value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Begining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Value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1/</m:t>
              </m:r>
              <m:r>
                <w:rPr>
                  <w:rFonts w:ascii="Cambria Math" w:hAnsi="Cambria Math" w:cstheme="minorHAnsi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-1</m:t>
          </m:r>
        </m:oMath>
      </m:oMathPara>
    </w:p>
    <w:p w14:paraId="3F8EAA7D" w14:textId="035863BF" w:rsidR="00047231" w:rsidRDefault="00EE3966" w:rsidP="00047231">
      <w:pPr>
        <w:pStyle w:val="ListParagraph"/>
        <w:spacing w:after="0" w:line="276" w:lineRule="auto"/>
        <w:jc w:val="both"/>
        <w:rPr>
          <w:rFonts w:cstheme="minorHAnsi"/>
        </w:rPr>
      </w:pPr>
      <w:r>
        <w:t xml:space="preserve">Više na: </w:t>
      </w:r>
      <w:hyperlink r:id="rId9" w:history="1">
        <w:r w:rsidRPr="008E67CC">
          <w:rPr>
            <w:rStyle w:val="Hyperlink"/>
            <w:rFonts w:cstheme="minorHAnsi"/>
          </w:rPr>
          <w:t>https://www.investopedia.com/terms/c/cagr.asp</w:t>
        </w:r>
      </w:hyperlink>
    </w:p>
    <w:p w14:paraId="5E25FD6A" w14:textId="77777777" w:rsidR="00047231" w:rsidRDefault="00047231" w:rsidP="00047231">
      <w:pPr>
        <w:pStyle w:val="ListParagraph"/>
        <w:spacing w:after="0" w:line="276" w:lineRule="auto"/>
        <w:jc w:val="both"/>
        <w:rPr>
          <w:rFonts w:cstheme="minorHAnsi"/>
        </w:rPr>
      </w:pPr>
    </w:p>
    <w:p w14:paraId="67D8C236" w14:textId="4E4B732F" w:rsidR="0089662C" w:rsidRDefault="0089662C" w:rsidP="0089662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53726B">
        <w:rPr>
          <w:rFonts w:cstheme="minorHAnsi"/>
        </w:rPr>
        <w:t xml:space="preserve">DROWDOWN </w:t>
      </w:r>
      <w:proofErr w:type="spellStart"/>
      <w:r w:rsidRPr="0053726B">
        <w:rPr>
          <w:rFonts w:cstheme="minorHAnsi"/>
        </w:rPr>
        <w:t>refers</w:t>
      </w:r>
      <w:proofErr w:type="spellEnd"/>
      <w:r w:rsidRPr="0053726B">
        <w:rPr>
          <w:rFonts w:cstheme="minorHAnsi"/>
        </w:rPr>
        <w:t xml:space="preserve"> to how </w:t>
      </w:r>
      <w:proofErr w:type="spellStart"/>
      <w:r w:rsidRPr="0053726B">
        <w:rPr>
          <w:rFonts w:cstheme="minorHAnsi"/>
        </w:rPr>
        <w:t>much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an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investment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or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trading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account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is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down</w:t>
      </w:r>
      <w:proofErr w:type="spellEnd"/>
      <w:r w:rsidRPr="0053726B">
        <w:rPr>
          <w:rFonts w:cstheme="minorHAnsi"/>
        </w:rPr>
        <w:t xml:space="preserve"> from </w:t>
      </w:r>
      <w:proofErr w:type="spellStart"/>
      <w:r w:rsidRPr="0053726B">
        <w:rPr>
          <w:rFonts w:cstheme="minorHAnsi"/>
        </w:rPr>
        <w:t>the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peak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before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it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recovers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back</w:t>
      </w:r>
      <w:proofErr w:type="spellEnd"/>
      <w:r w:rsidRPr="0053726B">
        <w:rPr>
          <w:rFonts w:cstheme="minorHAnsi"/>
        </w:rPr>
        <w:t xml:space="preserve"> to </w:t>
      </w:r>
      <w:proofErr w:type="spellStart"/>
      <w:r w:rsidRPr="0053726B">
        <w:rPr>
          <w:rFonts w:cstheme="minorHAnsi"/>
        </w:rPr>
        <w:t>the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peak</w:t>
      </w:r>
      <w:proofErr w:type="spellEnd"/>
      <w:r w:rsidRPr="0053726B">
        <w:rPr>
          <w:rFonts w:cstheme="minorHAnsi"/>
        </w:rPr>
        <w:t>.</w:t>
      </w:r>
    </w:p>
    <w:p w14:paraId="23D17AC1" w14:textId="4E580E0F" w:rsidR="00047231" w:rsidRDefault="00EE3966" w:rsidP="00047231">
      <w:pPr>
        <w:pStyle w:val="ListParagraph"/>
        <w:spacing w:after="0" w:line="276" w:lineRule="auto"/>
        <w:jc w:val="both"/>
        <w:rPr>
          <w:rFonts w:cstheme="minorHAnsi"/>
        </w:rPr>
      </w:pPr>
      <w:r>
        <w:t xml:space="preserve">Više na: </w:t>
      </w:r>
      <w:hyperlink r:id="rId10" w:history="1">
        <w:r w:rsidRPr="008E67CC">
          <w:rPr>
            <w:rStyle w:val="Hyperlink"/>
            <w:rFonts w:cstheme="minorHAnsi"/>
          </w:rPr>
          <w:t>https://www.investopedia.com/terms/d/drawdown.asp</w:t>
        </w:r>
      </w:hyperlink>
    </w:p>
    <w:p w14:paraId="00586E2C" w14:textId="77777777" w:rsidR="00047231" w:rsidRDefault="00047231" w:rsidP="00047231">
      <w:pPr>
        <w:pStyle w:val="ListParagraph"/>
        <w:spacing w:after="0" w:line="276" w:lineRule="auto"/>
        <w:jc w:val="both"/>
        <w:rPr>
          <w:rFonts w:cstheme="minorHAnsi"/>
        </w:rPr>
      </w:pPr>
    </w:p>
    <w:p w14:paraId="7857EFAC" w14:textId="77777777" w:rsidR="00047231" w:rsidRDefault="00047231" w:rsidP="00047231">
      <w:pPr>
        <w:pStyle w:val="ListParagraph"/>
        <w:spacing w:after="0" w:line="276" w:lineRule="auto"/>
        <w:jc w:val="both"/>
        <w:rPr>
          <w:rFonts w:cstheme="minorHAnsi"/>
        </w:rPr>
      </w:pPr>
    </w:p>
    <w:p w14:paraId="16B6A0B5" w14:textId="77777777" w:rsidR="00047231" w:rsidRPr="00047231" w:rsidRDefault="00047231" w:rsidP="000472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FACTOR INVESTING - </w:t>
      </w:r>
      <w:proofErr w:type="spellStart"/>
      <w:r w:rsidRPr="00047231">
        <w:rPr>
          <w:rFonts w:cstheme="minorHAnsi"/>
        </w:rPr>
        <w:t>Factor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investing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is</w:t>
      </w:r>
      <w:proofErr w:type="spellEnd"/>
      <w:r w:rsidRPr="00047231">
        <w:rPr>
          <w:rFonts w:cstheme="minorHAnsi"/>
        </w:rPr>
        <w:t xml:space="preserve"> a </w:t>
      </w:r>
      <w:proofErr w:type="spellStart"/>
      <w:r w:rsidR="006B2917">
        <w:rPr>
          <w:rFonts w:cstheme="minorHAnsi"/>
        </w:rPr>
        <w:fldChar w:fldCharType="begin"/>
      </w:r>
      <w:r w:rsidR="006B2917">
        <w:rPr>
          <w:rFonts w:cstheme="minorHAnsi"/>
        </w:rPr>
        <w:instrText xml:space="preserve"> HYPERLINK "https://www.investopedia.com/terms/i/investmentstrategy.asp" </w:instrText>
      </w:r>
      <w:r w:rsidR="006B2917">
        <w:rPr>
          <w:rFonts w:cstheme="minorHAnsi"/>
        </w:rPr>
        <w:fldChar w:fldCharType="separate"/>
      </w:r>
      <w:r w:rsidRPr="00047231">
        <w:rPr>
          <w:rFonts w:cstheme="minorHAnsi"/>
        </w:rPr>
        <w:t>strategy</w:t>
      </w:r>
      <w:proofErr w:type="spellEnd"/>
      <w:r w:rsidR="006B2917">
        <w:rPr>
          <w:rFonts w:cstheme="minorHAnsi"/>
        </w:rPr>
        <w:fldChar w:fldCharType="end"/>
      </w:r>
      <w:r w:rsidRPr="00047231">
        <w:rPr>
          <w:rFonts w:cstheme="minorHAnsi"/>
        </w:rPr>
        <w:t> </w:t>
      </w:r>
      <w:proofErr w:type="spellStart"/>
      <w:r w:rsidRPr="00047231">
        <w:rPr>
          <w:rFonts w:cstheme="minorHAnsi"/>
        </w:rPr>
        <w:t>that</w:t>
      </w:r>
      <w:proofErr w:type="spellEnd"/>
      <w:r w:rsidRPr="00047231">
        <w:rPr>
          <w:rFonts w:cstheme="minorHAnsi"/>
        </w:rPr>
        <w:t> </w:t>
      </w:r>
      <w:proofErr w:type="spellStart"/>
      <w:r w:rsidRPr="00047231">
        <w:rPr>
          <w:rFonts w:cstheme="minorHAnsi"/>
        </w:rPr>
        <w:t>chooses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securities</w:t>
      </w:r>
      <w:proofErr w:type="spellEnd"/>
      <w:r w:rsidRPr="00047231">
        <w:rPr>
          <w:rFonts w:cstheme="minorHAnsi"/>
        </w:rPr>
        <w:t xml:space="preserve"> on </w:t>
      </w:r>
      <w:proofErr w:type="spellStart"/>
      <w:r w:rsidRPr="00047231">
        <w:rPr>
          <w:rFonts w:cstheme="minorHAnsi"/>
        </w:rPr>
        <w:t>attributes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that</w:t>
      </w:r>
      <w:proofErr w:type="spellEnd"/>
      <w:r w:rsidRPr="00047231">
        <w:rPr>
          <w:rFonts w:cstheme="minorHAnsi"/>
        </w:rPr>
        <w:t xml:space="preserve"> are </w:t>
      </w:r>
      <w:proofErr w:type="spellStart"/>
      <w:r w:rsidRPr="00047231">
        <w:rPr>
          <w:rFonts w:cstheme="minorHAnsi"/>
        </w:rPr>
        <w:t>associated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with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higher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returns</w:t>
      </w:r>
      <w:proofErr w:type="spellEnd"/>
      <w:r w:rsidRPr="00047231">
        <w:rPr>
          <w:rFonts w:cstheme="minorHAnsi"/>
        </w:rPr>
        <w:t xml:space="preserve">. </w:t>
      </w:r>
      <w:proofErr w:type="spellStart"/>
      <w:r w:rsidRPr="00047231">
        <w:rPr>
          <w:rFonts w:cstheme="minorHAnsi"/>
        </w:rPr>
        <w:t>There</w:t>
      </w:r>
      <w:proofErr w:type="spellEnd"/>
      <w:r w:rsidRPr="00047231">
        <w:rPr>
          <w:rFonts w:cstheme="minorHAnsi"/>
        </w:rPr>
        <w:t xml:space="preserve"> are </w:t>
      </w:r>
      <w:proofErr w:type="spellStart"/>
      <w:r w:rsidRPr="00047231">
        <w:rPr>
          <w:rFonts w:cstheme="minorHAnsi"/>
        </w:rPr>
        <w:t>two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main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types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of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factors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that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have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driven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returns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of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stocks</w:t>
      </w:r>
      <w:proofErr w:type="spellEnd"/>
      <w:r w:rsidRPr="00047231">
        <w:rPr>
          <w:rFonts w:cstheme="minorHAnsi"/>
        </w:rPr>
        <w:t xml:space="preserve">, </w:t>
      </w:r>
      <w:proofErr w:type="spellStart"/>
      <w:r w:rsidRPr="00047231">
        <w:rPr>
          <w:rFonts w:cstheme="minorHAnsi"/>
        </w:rPr>
        <w:t>bonds</w:t>
      </w:r>
      <w:proofErr w:type="spellEnd"/>
      <w:r w:rsidRPr="00047231">
        <w:rPr>
          <w:rFonts w:cstheme="minorHAnsi"/>
        </w:rPr>
        <w:t xml:space="preserve">, and other </w:t>
      </w:r>
      <w:proofErr w:type="spellStart"/>
      <w:r w:rsidRPr="00047231">
        <w:rPr>
          <w:rFonts w:cstheme="minorHAnsi"/>
        </w:rPr>
        <w:t>factors</w:t>
      </w:r>
      <w:proofErr w:type="spellEnd"/>
      <w:r w:rsidRPr="00047231">
        <w:rPr>
          <w:rFonts w:cstheme="minorHAnsi"/>
        </w:rPr>
        <w:t>: </w:t>
      </w:r>
      <w:proofErr w:type="spellStart"/>
      <w:r w:rsidR="006B2917">
        <w:rPr>
          <w:rFonts w:cstheme="minorHAnsi"/>
        </w:rPr>
        <w:fldChar w:fldCharType="begin"/>
      </w:r>
      <w:r w:rsidR="006B2917">
        <w:rPr>
          <w:rFonts w:cstheme="minorHAnsi"/>
        </w:rPr>
        <w:instrText xml:space="preserve"> HYPERLINK "https://www.investopedia.com/terms/m/macroeconomic-factor.asp" </w:instrText>
      </w:r>
      <w:r w:rsidR="006B2917">
        <w:rPr>
          <w:rFonts w:cstheme="minorHAnsi"/>
        </w:rPr>
        <w:fldChar w:fldCharType="separate"/>
      </w:r>
      <w:r w:rsidRPr="00047231">
        <w:rPr>
          <w:rFonts w:cstheme="minorHAnsi"/>
        </w:rPr>
        <w:t>macroeconomic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factors</w:t>
      </w:r>
      <w:proofErr w:type="spellEnd"/>
      <w:r w:rsidR="006B2917">
        <w:rPr>
          <w:rFonts w:cstheme="minorHAnsi"/>
        </w:rPr>
        <w:fldChar w:fldCharType="end"/>
      </w:r>
      <w:r w:rsidRPr="00047231">
        <w:rPr>
          <w:rFonts w:cstheme="minorHAnsi"/>
        </w:rPr>
        <w:t xml:space="preserve"> and </w:t>
      </w:r>
      <w:proofErr w:type="spellStart"/>
      <w:r w:rsidRPr="00047231">
        <w:rPr>
          <w:rFonts w:cstheme="minorHAnsi"/>
        </w:rPr>
        <w:t>style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factors</w:t>
      </w:r>
      <w:proofErr w:type="spellEnd"/>
      <w:r w:rsidRPr="00047231">
        <w:rPr>
          <w:rFonts w:cstheme="minorHAnsi"/>
        </w:rPr>
        <w:t xml:space="preserve">. </w:t>
      </w:r>
      <w:proofErr w:type="spellStart"/>
      <w:r w:rsidRPr="00047231">
        <w:rPr>
          <w:rFonts w:cstheme="minorHAnsi"/>
        </w:rPr>
        <w:t>The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former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captures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broad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risks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across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asset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classes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while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the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latter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aims</w:t>
      </w:r>
      <w:proofErr w:type="spellEnd"/>
      <w:r w:rsidRPr="00047231">
        <w:rPr>
          <w:rFonts w:cstheme="minorHAnsi"/>
        </w:rPr>
        <w:t xml:space="preserve"> to </w:t>
      </w:r>
      <w:proofErr w:type="spellStart"/>
      <w:r w:rsidRPr="00047231">
        <w:rPr>
          <w:rFonts w:cstheme="minorHAnsi"/>
        </w:rPr>
        <w:t>explain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returns</w:t>
      </w:r>
      <w:proofErr w:type="spellEnd"/>
      <w:r w:rsidRPr="00047231">
        <w:rPr>
          <w:rFonts w:cstheme="minorHAnsi"/>
        </w:rPr>
        <w:t xml:space="preserve"> and </w:t>
      </w:r>
      <w:proofErr w:type="spellStart"/>
      <w:r w:rsidRPr="00047231">
        <w:rPr>
          <w:rFonts w:cstheme="minorHAnsi"/>
        </w:rPr>
        <w:t>risks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within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asset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classes</w:t>
      </w:r>
      <w:proofErr w:type="spellEnd"/>
      <w:r w:rsidRPr="00047231">
        <w:rPr>
          <w:rFonts w:cstheme="minorHAnsi"/>
        </w:rPr>
        <w:t>.</w:t>
      </w:r>
    </w:p>
    <w:p w14:paraId="773FFB8B" w14:textId="4E403BA0" w:rsidR="00047231" w:rsidRDefault="00047231" w:rsidP="00047231">
      <w:pPr>
        <w:pStyle w:val="ListParagraph"/>
        <w:spacing w:after="0" w:line="276" w:lineRule="auto"/>
        <w:jc w:val="both"/>
        <w:rPr>
          <w:rFonts w:cstheme="minorHAnsi"/>
        </w:rPr>
      </w:pPr>
      <w:r w:rsidRPr="00047231">
        <w:rPr>
          <w:rFonts w:cstheme="minorHAnsi"/>
        </w:rPr>
        <w:lastRenderedPageBreak/>
        <w:t xml:space="preserve">Some </w:t>
      </w:r>
      <w:proofErr w:type="spellStart"/>
      <w:r w:rsidRPr="00047231">
        <w:rPr>
          <w:rFonts w:cstheme="minorHAnsi"/>
        </w:rPr>
        <w:t>common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macroeconomic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factors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include</w:t>
      </w:r>
      <w:proofErr w:type="spellEnd"/>
      <w:r w:rsidRPr="00047231">
        <w:rPr>
          <w:rFonts w:cstheme="minorHAnsi"/>
        </w:rPr>
        <w:t xml:space="preserve">: </w:t>
      </w:r>
      <w:proofErr w:type="spellStart"/>
      <w:r w:rsidRPr="00047231">
        <w:rPr>
          <w:rFonts w:cstheme="minorHAnsi"/>
        </w:rPr>
        <w:t>the</w:t>
      </w:r>
      <w:proofErr w:type="spellEnd"/>
      <w:r w:rsidRPr="00047231">
        <w:rPr>
          <w:rFonts w:cstheme="minorHAnsi"/>
        </w:rPr>
        <w:t xml:space="preserve"> rate </w:t>
      </w:r>
      <w:proofErr w:type="spellStart"/>
      <w:r w:rsidRPr="00047231">
        <w:rPr>
          <w:rFonts w:cstheme="minorHAnsi"/>
        </w:rPr>
        <w:t>of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inflation</w:t>
      </w:r>
      <w:proofErr w:type="spellEnd"/>
      <w:r w:rsidRPr="00047231">
        <w:rPr>
          <w:rFonts w:cstheme="minorHAnsi"/>
        </w:rPr>
        <w:t xml:space="preserve">; GDP </w:t>
      </w:r>
      <w:proofErr w:type="spellStart"/>
      <w:r w:rsidRPr="00047231">
        <w:rPr>
          <w:rFonts w:cstheme="minorHAnsi"/>
        </w:rPr>
        <w:t>growth</w:t>
      </w:r>
      <w:proofErr w:type="spellEnd"/>
      <w:r w:rsidRPr="00047231">
        <w:rPr>
          <w:rFonts w:cstheme="minorHAnsi"/>
        </w:rPr>
        <w:t xml:space="preserve">; and </w:t>
      </w:r>
      <w:proofErr w:type="spellStart"/>
      <w:r w:rsidRPr="00047231">
        <w:rPr>
          <w:rFonts w:cstheme="minorHAnsi"/>
        </w:rPr>
        <w:t>the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unemployment</w:t>
      </w:r>
      <w:proofErr w:type="spellEnd"/>
      <w:r w:rsidRPr="00047231">
        <w:rPr>
          <w:rFonts w:cstheme="minorHAnsi"/>
        </w:rPr>
        <w:t xml:space="preserve"> rate. </w:t>
      </w:r>
      <w:proofErr w:type="spellStart"/>
      <w:r w:rsidRPr="00047231">
        <w:rPr>
          <w:rFonts w:cstheme="minorHAnsi"/>
        </w:rPr>
        <w:t>Microeconomic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factors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include</w:t>
      </w:r>
      <w:proofErr w:type="spellEnd"/>
      <w:r w:rsidRPr="00047231">
        <w:rPr>
          <w:rFonts w:cstheme="minorHAnsi"/>
        </w:rPr>
        <w:t xml:space="preserve">: a </w:t>
      </w:r>
      <w:proofErr w:type="spellStart"/>
      <w:r w:rsidRPr="00047231">
        <w:rPr>
          <w:rFonts w:cstheme="minorHAnsi"/>
        </w:rPr>
        <w:t>company's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credit</w:t>
      </w:r>
      <w:proofErr w:type="spellEnd"/>
      <w:r w:rsidRPr="00047231">
        <w:rPr>
          <w:rFonts w:cstheme="minorHAnsi"/>
        </w:rPr>
        <w:t xml:space="preserve">; </w:t>
      </w:r>
      <w:proofErr w:type="spellStart"/>
      <w:r w:rsidRPr="00047231">
        <w:rPr>
          <w:rFonts w:cstheme="minorHAnsi"/>
        </w:rPr>
        <w:t>its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share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liquidity</w:t>
      </w:r>
      <w:proofErr w:type="spellEnd"/>
      <w:r w:rsidRPr="00047231">
        <w:rPr>
          <w:rFonts w:cstheme="minorHAnsi"/>
        </w:rPr>
        <w:t xml:space="preserve">; and </w:t>
      </w:r>
      <w:proofErr w:type="spellStart"/>
      <w:r w:rsidRPr="00047231">
        <w:rPr>
          <w:rFonts w:cstheme="minorHAnsi"/>
        </w:rPr>
        <w:t>stock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price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volatility</w:t>
      </w:r>
      <w:proofErr w:type="spellEnd"/>
      <w:r w:rsidRPr="00047231">
        <w:rPr>
          <w:rFonts w:cstheme="minorHAnsi"/>
        </w:rPr>
        <w:t xml:space="preserve">. </w:t>
      </w:r>
      <w:proofErr w:type="spellStart"/>
      <w:r w:rsidRPr="00047231">
        <w:rPr>
          <w:rFonts w:cstheme="minorHAnsi"/>
        </w:rPr>
        <w:t>Style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factors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encompass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growth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versus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value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stocks</w:t>
      </w:r>
      <w:proofErr w:type="spellEnd"/>
      <w:r w:rsidRPr="00047231">
        <w:rPr>
          <w:rFonts w:cstheme="minorHAnsi"/>
        </w:rPr>
        <w:t xml:space="preserve">; </w:t>
      </w:r>
      <w:proofErr w:type="spellStart"/>
      <w:r w:rsidRPr="00047231">
        <w:rPr>
          <w:rFonts w:cstheme="minorHAnsi"/>
        </w:rPr>
        <w:t>market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capitalization</w:t>
      </w:r>
      <w:proofErr w:type="spellEnd"/>
      <w:r w:rsidRPr="00047231">
        <w:rPr>
          <w:rFonts w:cstheme="minorHAnsi"/>
        </w:rPr>
        <w:t xml:space="preserve">; and </w:t>
      </w:r>
      <w:proofErr w:type="spellStart"/>
      <w:r w:rsidRPr="00047231">
        <w:rPr>
          <w:rFonts w:cstheme="minorHAnsi"/>
        </w:rPr>
        <w:t>industry</w:t>
      </w:r>
      <w:proofErr w:type="spellEnd"/>
      <w:r w:rsidRPr="00047231">
        <w:rPr>
          <w:rFonts w:cstheme="minorHAnsi"/>
        </w:rPr>
        <w:t xml:space="preserve"> </w:t>
      </w:r>
      <w:proofErr w:type="spellStart"/>
      <w:r w:rsidRPr="00047231">
        <w:rPr>
          <w:rFonts w:cstheme="minorHAnsi"/>
        </w:rPr>
        <w:t>sector</w:t>
      </w:r>
      <w:proofErr w:type="spellEnd"/>
      <w:r w:rsidRPr="00047231">
        <w:rPr>
          <w:rFonts w:cstheme="minorHAnsi"/>
        </w:rPr>
        <w:t>.</w:t>
      </w:r>
    </w:p>
    <w:p w14:paraId="7E993AB2" w14:textId="382C52AF" w:rsidR="00047231" w:rsidRPr="00047231" w:rsidRDefault="00EE3966" w:rsidP="00047231">
      <w:pPr>
        <w:pStyle w:val="ListParagraph"/>
        <w:spacing w:after="0" w:line="276" w:lineRule="auto"/>
        <w:jc w:val="both"/>
        <w:rPr>
          <w:rFonts w:cstheme="minorHAnsi"/>
        </w:rPr>
      </w:pPr>
      <w:r>
        <w:t xml:space="preserve">Više na: </w:t>
      </w:r>
      <w:hyperlink r:id="rId11" w:history="1">
        <w:r w:rsidRPr="008E67CC">
          <w:rPr>
            <w:rStyle w:val="Hyperlink"/>
            <w:rFonts w:cstheme="minorHAnsi"/>
          </w:rPr>
          <w:t>https://www.investopedia.com/terms/f/factor-investing.asp</w:t>
        </w:r>
      </w:hyperlink>
    </w:p>
    <w:p w14:paraId="416AC78E" w14:textId="6CA201BF" w:rsidR="00047231" w:rsidRDefault="00047231" w:rsidP="003C6299">
      <w:pPr>
        <w:pStyle w:val="ListParagraph"/>
        <w:spacing w:after="0" w:line="276" w:lineRule="auto"/>
        <w:jc w:val="both"/>
        <w:rPr>
          <w:rFonts w:cstheme="minorHAnsi"/>
        </w:rPr>
      </w:pPr>
    </w:p>
    <w:p w14:paraId="1877611E" w14:textId="77777777" w:rsidR="0089662C" w:rsidRDefault="0089662C" w:rsidP="0089662C">
      <w:pPr>
        <w:spacing w:after="0"/>
      </w:pPr>
    </w:p>
    <w:p w14:paraId="12DA911F" w14:textId="69AD8793" w:rsidR="0089662C" w:rsidRDefault="0089662C" w:rsidP="0089662C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LIVE TRADING – </w:t>
      </w:r>
      <w:proofErr w:type="spellStart"/>
      <w:r>
        <w:t>real</w:t>
      </w:r>
      <w:proofErr w:type="spellEnd"/>
      <w:r>
        <w:t xml:space="preserve"> time trgovanje na tržištu kapitala pravim novcima.</w:t>
      </w:r>
    </w:p>
    <w:p w14:paraId="4137026C" w14:textId="5FA4572A" w:rsidR="0089662C" w:rsidRDefault="0089662C" w:rsidP="0089662C">
      <w:pPr>
        <w:spacing w:after="0" w:line="276" w:lineRule="auto"/>
        <w:jc w:val="both"/>
      </w:pPr>
    </w:p>
    <w:p w14:paraId="3EB0D2D4" w14:textId="337FBD21" w:rsidR="00F95F27" w:rsidRDefault="00F95F27" w:rsidP="00EE396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MOMENTUM - </w:t>
      </w:r>
      <w:proofErr w:type="spellStart"/>
      <w:r w:rsidRPr="00EE3966">
        <w:t>Momentum</w:t>
      </w:r>
      <w:proofErr w:type="spellEnd"/>
      <w:r w:rsidRPr="00EE3966">
        <w:t xml:space="preserve"> </w:t>
      </w:r>
      <w:proofErr w:type="spellStart"/>
      <w:r w:rsidRPr="00EE3966">
        <w:t>is</w:t>
      </w:r>
      <w:proofErr w:type="spellEnd"/>
      <w:r w:rsidRPr="00EE3966">
        <w:t xml:space="preserve"> </w:t>
      </w:r>
      <w:proofErr w:type="spellStart"/>
      <w:r w:rsidRPr="00EE3966">
        <w:t>the</w:t>
      </w:r>
      <w:proofErr w:type="spellEnd"/>
      <w:r w:rsidRPr="00EE3966">
        <w:t xml:space="preserve"> rate </w:t>
      </w:r>
      <w:proofErr w:type="spellStart"/>
      <w:r w:rsidRPr="00EE3966">
        <w:t>of</w:t>
      </w:r>
      <w:proofErr w:type="spellEnd"/>
      <w:r w:rsidRPr="00EE3966">
        <w:t xml:space="preserve"> </w:t>
      </w:r>
      <w:proofErr w:type="spellStart"/>
      <w:r w:rsidRPr="00EE3966">
        <w:t>acceleration</w:t>
      </w:r>
      <w:proofErr w:type="spellEnd"/>
      <w:r w:rsidRPr="00EE3966">
        <w:t xml:space="preserve"> </w:t>
      </w:r>
      <w:proofErr w:type="spellStart"/>
      <w:r w:rsidRPr="00EE3966">
        <w:t>of</w:t>
      </w:r>
      <w:proofErr w:type="spellEnd"/>
      <w:r w:rsidRPr="00EE3966">
        <w:t xml:space="preserve"> a </w:t>
      </w:r>
      <w:proofErr w:type="spellStart"/>
      <w:r w:rsidR="006B2917">
        <w:fldChar w:fldCharType="begin"/>
      </w:r>
      <w:r w:rsidR="006B2917">
        <w:instrText xml:space="preserve"> HYPERLINK "https://www.investopedia.com/terms/s/security.asp" </w:instrText>
      </w:r>
      <w:r w:rsidR="006B2917">
        <w:fldChar w:fldCharType="separate"/>
      </w:r>
      <w:r w:rsidRPr="00EE3966">
        <w:t>security's</w:t>
      </w:r>
      <w:proofErr w:type="spellEnd"/>
      <w:r w:rsidR="006B2917">
        <w:fldChar w:fldCharType="end"/>
      </w:r>
      <w:r w:rsidRPr="00EE3966">
        <w:t> </w:t>
      </w:r>
      <w:proofErr w:type="spellStart"/>
      <w:r w:rsidRPr="00EE3966">
        <w:t>price</w:t>
      </w:r>
      <w:proofErr w:type="spellEnd"/>
      <w:r w:rsidRPr="00EE3966">
        <w:t>—</w:t>
      </w:r>
      <w:proofErr w:type="spellStart"/>
      <w:r w:rsidRPr="00EE3966">
        <w:t>that</w:t>
      </w:r>
      <w:proofErr w:type="spellEnd"/>
      <w:r w:rsidRPr="00EE3966">
        <w:t xml:space="preserve"> </w:t>
      </w:r>
      <w:proofErr w:type="spellStart"/>
      <w:r w:rsidRPr="00EE3966">
        <w:t>is</w:t>
      </w:r>
      <w:proofErr w:type="spellEnd"/>
      <w:r w:rsidRPr="00EE3966">
        <w:t xml:space="preserve">, </w:t>
      </w:r>
      <w:proofErr w:type="spellStart"/>
      <w:r w:rsidRPr="00EE3966">
        <w:t>the</w:t>
      </w:r>
      <w:proofErr w:type="spellEnd"/>
      <w:r w:rsidRPr="00EE3966">
        <w:t xml:space="preserve"> </w:t>
      </w:r>
      <w:proofErr w:type="spellStart"/>
      <w:r w:rsidRPr="00EE3966">
        <w:t>speed</w:t>
      </w:r>
      <w:proofErr w:type="spellEnd"/>
      <w:r w:rsidRPr="00EE3966">
        <w:t xml:space="preserve"> at </w:t>
      </w:r>
      <w:proofErr w:type="spellStart"/>
      <w:r w:rsidRPr="00EE3966">
        <w:t>which</w:t>
      </w:r>
      <w:proofErr w:type="spellEnd"/>
      <w:r w:rsidRPr="00EE3966">
        <w:t xml:space="preserve"> </w:t>
      </w:r>
      <w:proofErr w:type="spellStart"/>
      <w:r w:rsidRPr="00EE3966">
        <w:t>the</w:t>
      </w:r>
      <w:proofErr w:type="spellEnd"/>
      <w:r w:rsidRPr="00EE3966">
        <w:t xml:space="preserve"> </w:t>
      </w:r>
      <w:proofErr w:type="spellStart"/>
      <w:r w:rsidRPr="00EE3966">
        <w:t>price</w:t>
      </w:r>
      <w:proofErr w:type="spellEnd"/>
      <w:r w:rsidRPr="00EE3966">
        <w:t xml:space="preserve"> </w:t>
      </w:r>
      <w:proofErr w:type="spellStart"/>
      <w:r w:rsidRPr="00EE3966">
        <w:t>is</w:t>
      </w:r>
      <w:proofErr w:type="spellEnd"/>
      <w:r w:rsidRPr="00EE3966">
        <w:t xml:space="preserve"> </w:t>
      </w:r>
      <w:proofErr w:type="spellStart"/>
      <w:r w:rsidRPr="00EE3966">
        <w:t>changing</w:t>
      </w:r>
      <w:proofErr w:type="spellEnd"/>
      <w:r w:rsidRPr="00EE3966">
        <w:t xml:space="preserve">. </w:t>
      </w:r>
      <w:proofErr w:type="spellStart"/>
      <w:r w:rsidRPr="00EE3966">
        <w:t>The</w:t>
      </w:r>
      <w:proofErr w:type="spellEnd"/>
      <w:r w:rsidRPr="00EE3966">
        <w:t xml:space="preserve"> </w:t>
      </w:r>
      <w:proofErr w:type="spellStart"/>
      <w:r w:rsidRPr="00EE3966">
        <w:t>Momentum</w:t>
      </w:r>
      <w:proofErr w:type="spellEnd"/>
      <w:r w:rsidRPr="00EE3966">
        <w:t xml:space="preserve"> </w:t>
      </w:r>
      <w:proofErr w:type="spellStart"/>
      <w:r w:rsidRPr="00EE3966">
        <w:t>Oscillator</w:t>
      </w:r>
      <w:proofErr w:type="spellEnd"/>
      <w:r w:rsidRPr="00EE3966">
        <w:t xml:space="preserve"> </w:t>
      </w:r>
      <w:proofErr w:type="spellStart"/>
      <w:r w:rsidRPr="00EE3966">
        <w:t>is</w:t>
      </w:r>
      <w:proofErr w:type="spellEnd"/>
      <w:r w:rsidRPr="00EE3966">
        <w:t xml:space="preserve"> </w:t>
      </w:r>
      <w:proofErr w:type="spellStart"/>
      <w:r w:rsidRPr="00EE3966">
        <w:t>the</w:t>
      </w:r>
      <w:proofErr w:type="spellEnd"/>
      <w:r w:rsidRPr="00EE3966">
        <w:t xml:space="preserve"> </w:t>
      </w:r>
      <w:proofErr w:type="spellStart"/>
      <w:r w:rsidRPr="00EE3966">
        <w:t>current</w:t>
      </w:r>
      <w:proofErr w:type="spellEnd"/>
      <w:r w:rsidRPr="00EE3966">
        <w:t xml:space="preserve"> </w:t>
      </w:r>
      <w:proofErr w:type="spellStart"/>
      <w:r w:rsidRPr="00EE3966">
        <w:t>price</w:t>
      </w:r>
      <w:proofErr w:type="spellEnd"/>
      <w:r w:rsidRPr="00EE3966">
        <w:t xml:space="preserve"> </w:t>
      </w:r>
      <w:proofErr w:type="spellStart"/>
      <w:r w:rsidRPr="00EE3966">
        <w:t>divided</w:t>
      </w:r>
      <w:proofErr w:type="spellEnd"/>
      <w:r w:rsidRPr="00EE3966">
        <w:t xml:space="preserve"> </w:t>
      </w:r>
      <w:proofErr w:type="spellStart"/>
      <w:r w:rsidRPr="00EE3966">
        <w:t>by</w:t>
      </w:r>
      <w:proofErr w:type="spellEnd"/>
      <w:r w:rsidRPr="00EE3966">
        <w:t xml:space="preserve"> </w:t>
      </w:r>
      <w:proofErr w:type="spellStart"/>
      <w:r w:rsidRPr="00EE3966">
        <w:t>the</w:t>
      </w:r>
      <w:proofErr w:type="spellEnd"/>
      <w:r w:rsidRPr="00EE3966">
        <w:t xml:space="preserve"> </w:t>
      </w:r>
      <w:proofErr w:type="spellStart"/>
      <w:r w:rsidRPr="00EE3966">
        <w:t>price</w:t>
      </w:r>
      <w:proofErr w:type="spellEnd"/>
      <w:r w:rsidRPr="00EE3966">
        <w:t xml:space="preserve"> </w:t>
      </w:r>
      <w:proofErr w:type="spellStart"/>
      <w:r w:rsidRPr="00EE3966">
        <w:t>of</w:t>
      </w:r>
      <w:proofErr w:type="spellEnd"/>
      <w:r w:rsidRPr="00EE3966">
        <w:t xml:space="preserve"> a </w:t>
      </w:r>
      <w:proofErr w:type="spellStart"/>
      <w:r w:rsidRPr="00EE3966">
        <w:t>previous</w:t>
      </w:r>
      <w:proofErr w:type="spellEnd"/>
      <w:r w:rsidRPr="00EE3966">
        <w:t xml:space="preserve"> period, and </w:t>
      </w:r>
      <w:proofErr w:type="spellStart"/>
      <w:r w:rsidRPr="00EE3966">
        <w:t>the</w:t>
      </w:r>
      <w:proofErr w:type="spellEnd"/>
      <w:r w:rsidRPr="00EE3966">
        <w:t xml:space="preserve"> </w:t>
      </w:r>
      <w:proofErr w:type="spellStart"/>
      <w:r w:rsidRPr="00EE3966">
        <w:t>quotient</w:t>
      </w:r>
      <w:proofErr w:type="spellEnd"/>
      <w:r w:rsidRPr="00EE3966">
        <w:t xml:space="preserve"> </w:t>
      </w:r>
      <w:proofErr w:type="spellStart"/>
      <w:r w:rsidRPr="00EE3966">
        <w:t>is</w:t>
      </w:r>
      <w:proofErr w:type="spellEnd"/>
      <w:r w:rsidRPr="00EE3966">
        <w:t xml:space="preserve"> </w:t>
      </w:r>
      <w:proofErr w:type="spellStart"/>
      <w:r w:rsidRPr="00EE3966">
        <w:t>multiplied</w:t>
      </w:r>
      <w:proofErr w:type="spellEnd"/>
      <w:r w:rsidRPr="00EE3966">
        <w:t xml:space="preserve"> </w:t>
      </w:r>
      <w:proofErr w:type="spellStart"/>
      <w:r w:rsidRPr="00EE3966">
        <w:t>by</w:t>
      </w:r>
      <w:proofErr w:type="spellEnd"/>
      <w:r w:rsidRPr="00EE3966">
        <w:t xml:space="preserve"> 100. </w:t>
      </w:r>
      <w:proofErr w:type="spellStart"/>
      <w:r w:rsidRPr="00EE3966">
        <w:t>The</w:t>
      </w:r>
      <w:proofErr w:type="spellEnd"/>
      <w:r w:rsidRPr="00EE3966">
        <w:t xml:space="preserve"> </w:t>
      </w:r>
      <w:proofErr w:type="spellStart"/>
      <w:r w:rsidRPr="00EE3966">
        <w:t>result</w:t>
      </w:r>
      <w:proofErr w:type="spellEnd"/>
      <w:r w:rsidRPr="00EE3966">
        <w:t xml:space="preserve"> </w:t>
      </w:r>
      <w:proofErr w:type="spellStart"/>
      <w:r w:rsidRPr="00EE3966">
        <w:t>is</w:t>
      </w:r>
      <w:proofErr w:type="spellEnd"/>
      <w:r w:rsidRPr="00EE3966">
        <w:t xml:space="preserve"> </w:t>
      </w:r>
      <w:proofErr w:type="spellStart"/>
      <w:r w:rsidRPr="00EE3966">
        <w:t>an</w:t>
      </w:r>
      <w:proofErr w:type="spellEnd"/>
      <w:r w:rsidRPr="00EE3966">
        <w:t xml:space="preserve"> </w:t>
      </w:r>
      <w:proofErr w:type="spellStart"/>
      <w:r w:rsidRPr="00EE3966">
        <w:t>indicator</w:t>
      </w:r>
      <w:proofErr w:type="spellEnd"/>
      <w:r w:rsidRPr="00EE3966">
        <w:t xml:space="preserve"> </w:t>
      </w:r>
      <w:proofErr w:type="spellStart"/>
      <w:r w:rsidRPr="00EE3966">
        <w:t>that</w:t>
      </w:r>
      <w:proofErr w:type="spellEnd"/>
      <w:r w:rsidRPr="00EE3966">
        <w:t xml:space="preserve"> </w:t>
      </w:r>
      <w:proofErr w:type="spellStart"/>
      <w:r w:rsidRPr="00EE3966">
        <w:t>oscillates</w:t>
      </w:r>
      <w:proofErr w:type="spellEnd"/>
      <w:r w:rsidRPr="00EE3966">
        <w:t xml:space="preserve"> </w:t>
      </w:r>
      <w:proofErr w:type="spellStart"/>
      <w:r w:rsidRPr="00EE3966">
        <w:t>around</w:t>
      </w:r>
      <w:proofErr w:type="spellEnd"/>
      <w:r w:rsidRPr="00EE3966">
        <w:t xml:space="preserve"> 100.</w:t>
      </w:r>
    </w:p>
    <w:p w14:paraId="49EDC79F" w14:textId="222F32C1" w:rsidR="00EE3966" w:rsidRDefault="00EE3966" w:rsidP="00EE3966">
      <w:pPr>
        <w:spacing w:after="0" w:line="276" w:lineRule="auto"/>
        <w:ind w:firstLine="720"/>
        <w:jc w:val="both"/>
      </w:pPr>
      <w:r>
        <w:t xml:space="preserve">Više na: </w:t>
      </w:r>
      <w:hyperlink r:id="rId12" w:history="1">
        <w:r w:rsidRPr="008E67CC">
          <w:rPr>
            <w:rStyle w:val="Hyperlink"/>
          </w:rPr>
          <w:t>https://www.investopedia.com/terms/m/momentum.asp</w:t>
        </w:r>
      </w:hyperlink>
    </w:p>
    <w:p w14:paraId="758ADF81" w14:textId="77777777" w:rsidR="00F95F27" w:rsidRPr="0089662C" w:rsidRDefault="00F95F27" w:rsidP="00F95F27">
      <w:pPr>
        <w:spacing w:after="0" w:line="276" w:lineRule="auto"/>
        <w:jc w:val="both"/>
      </w:pPr>
    </w:p>
    <w:p w14:paraId="12BBE8D6" w14:textId="3B5E1CF6" w:rsidR="003C6299" w:rsidRDefault="0089662C" w:rsidP="003C6299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PAPER TRADING – </w:t>
      </w:r>
      <w:proofErr w:type="spellStart"/>
      <w:r>
        <w:t>real</w:t>
      </w:r>
      <w:proofErr w:type="spellEnd"/>
      <w:r>
        <w:t xml:space="preserve"> time trgovanje na tržištu kapitala fiktivnim novcima. Ovaj način trgovanja se koristi kako bi se verificirala strategija, a koja je prethodno bila testirana na povijesnim podacima.  </w:t>
      </w:r>
    </w:p>
    <w:p w14:paraId="36E96148" w14:textId="57452828" w:rsidR="003C6299" w:rsidRDefault="00EE3966" w:rsidP="003C6299">
      <w:pPr>
        <w:pStyle w:val="ListParagraph"/>
        <w:spacing w:after="0" w:line="276" w:lineRule="auto"/>
        <w:jc w:val="both"/>
      </w:pPr>
      <w:r>
        <w:t xml:space="preserve">Više na: </w:t>
      </w:r>
      <w:hyperlink r:id="rId13" w:history="1">
        <w:r w:rsidRPr="008E67CC">
          <w:rPr>
            <w:rStyle w:val="Hyperlink"/>
          </w:rPr>
          <w:t>https://www.investopedia.com/terms/p/papertrade.asp</w:t>
        </w:r>
      </w:hyperlink>
    </w:p>
    <w:p w14:paraId="5592C506" w14:textId="77777777" w:rsidR="00CE60F5" w:rsidRDefault="00CE60F5" w:rsidP="0053726B">
      <w:pPr>
        <w:spacing w:after="0" w:line="276" w:lineRule="auto"/>
        <w:ind w:firstLine="720"/>
        <w:jc w:val="both"/>
        <w:rPr>
          <w:rFonts w:cstheme="minorHAnsi"/>
        </w:rPr>
      </w:pPr>
    </w:p>
    <w:p w14:paraId="2C764076" w14:textId="0C7752EF" w:rsidR="00440A55" w:rsidRDefault="00CE60F5" w:rsidP="00CE60F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PERCENTILI </w:t>
      </w:r>
      <w:r w:rsidRPr="00440A55">
        <w:rPr>
          <w:rFonts w:cstheme="minorHAnsi"/>
        </w:rPr>
        <w:t>ili </w:t>
      </w:r>
      <w:proofErr w:type="spellStart"/>
      <w:r w:rsidRPr="00440A55">
        <w:rPr>
          <w:rFonts w:cstheme="minorHAnsi"/>
        </w:rPr>
        <w:t>centil</w:t>
      </w:r>
      <w:proofErr w:type="spellEnd"/>
      <w:r w:rsidRPr="00440A55">
        <w:rPr>
          <w:rFonts w:cstheme="minorHAnsi"/>
        </w:rPr>
        <w:t xml:space="preserve"> (prema </w:t>
      </w:r>
      <w:proofErr w:type="spellStart"/>
      <w:r w:rsidRPr="00440A55">
        <w:rPr>
          <w:rFonts w:cstheme="minorHAnsi"/>
        </w:rPr>
        <w:t>percent</w:t>
      </w:r>
      <w:proofErr w:type="spellEnd"/>
      <w:r w:rsidRPr="00440A55">
        <w:rPr>
          <w:rFonts w:cstheme="minorHAnsi"/>
        </w:rPr>
        <w:t xml:space="preserve">, </w:t>
      </w:r>
      <w:proofErr w:type="spellStart"/>
      <w:r w:rsidRPr="00440A55">
        <w:rPr>
          <w:rFonts w:cstheme="minorHAnsi"/>
        </w:rPr>
        <w:t>odn</w:t>
      </w:r>
      <w:proofErr w:type="spellEnd"/>
      <w:r w:rsidRPr="00440A55">
        <w:rPr>
          <w:rFonts w:cstheme="minorHAnsi"/>
        </w:rPr>
        <w:t>. lat. </w:t>
      </w:r>
      <w:proofErr w:type="spellStart"/>
      <w:r w:rsidRPr="00440A55">
        <w:rPr>
          <w:rFonts w:cstheme="minorHAnsi"/>
        </w:rPr>
        <w:t>centum</w:t>
      </w:r>
      <w:proofErr w:type="spellEnd"/>
      <w:r w:rsidRPr="00440A55">
        <w:rPr>
          <w:rFonts w:cstheme="minorHAnsi"/>
        </w:rPr>
        <w:t>: sto), jedna od</w:t>
      </w:r>
      <w:r>
        <w:rPr>
          <w:color w:val="212529"/>
          <w:sz w:val="31"/>
          <w:szCs w:val="31"/>
          <w:shd w:val="clear" w:color="auto" w:fill="FFFFFF"/>
        </w:rPr>
        <w:t xml:space="preserve"> </w:t>
      </w:r>
      <w:r w:rsidRPr="00440A55">
        <w:rPr>
          <w:rFonts w:cstheme="minorHAnsi"/>
        </w:rPr>
        <w:t>određenih srednjih vrijednosti (tzv. </w:t>
      </w:r>
      <w:proofErr w:type="spellStart"/>
      <w:r w:rsidRPr="00440A55">
        <w:rPr>
          <w:rFonts w:cstheme="minorHAnsi"/>
        </w:rPr>
        <w:t>kvantila</w:t>
      </w:r>
      <w:proofErr w:type="spellEnd"/>
      <w:r w:rsidRPr="00440A55">
        <w:rPr>
          <w:rFonts w:cstheme="minorHAnsi"/>
        </w:rPr>
        <w:t>) statističkih nizova, koji uređeni brojčani ili redoslijedni niz dijele na</w:t>
      </w:r>
      <w:r w:rsidR="009C6160">
        <w:rPr>
          <w:rFonts w:cstheme="minorHAnsi"/>
        </w:rPr>
        <w:t xml:space="preserve"> 100</w:t>
      </w:r>
      <w:r w:rsidRPr="00440A55">
        <w:rPr>
          <w:rFonts w:cstheme="minorHAnsi"/>
        </w:rPr>
        <w:t xml:space="preserve"> jednak</w:t>
      </w:r>
      <w:r w:rsidR="009C6160">
        <w:rPr>
          <w:rFonts w:cstheme="minorHAnsi"/>
        </w:rPr>
        <w:t>ih</w:t>
      </w:r>
      <w:r w:rsidRPr="00440A55">
        <w:rPr>
          <w:rFonts w:cstheme="minorHAnsi"/>
        </w:rPr>
        <w:t xml:space="preserve"> dijelov</w:t>
      </w:r>
      <w:r w:rsidR="009C6160">
        <w:rPr>
          <w:rFonts w:cstheme="minorHAnsi"/>
        </w:rPr>
        <w:t>a</w:t>
      </w:r>
      <w:r w:rsidRPr="00440A55">
        <w:rPr>
          <w:rFonts w:cstheme="minorHAnsi"/>
        </w:rPr>
        <w:t>. </w:t>
      </w:r>
    </w:p>
    <w:p w14:paraId="00F85D1C" w14:textId="58B54FF2" w:rsidR="00CE60F5" w:rsidRDefault="00CE60F5" w:rsidP="00440A55">
      <w:pPr>
        <w:pStyle w:val="ListParagraph"/>
        <w:spacing w:line="276" w:lineRule="auto"/>
        <w:jc w:val="both"/>
        <w:rPr>
          <w:rFonts w:cstheme="minorHAnsi"/>
        </w:rPr>
      </w:pPr>
      <w:r w:rsidRPr="00440A55">
        <w:rPr>
          <w:rFonts w:cstheme="minorHAnsi"/>
        </w:rPr>
        <w:t>Medijan dijeli niz na dva jednaka dijela, </w:t>
      </w:r>
      <w:proofErr w:type="spellStart"/>
      <w:r w:rsidRPr="00440A55">
        <w:rPr>
          <w:rFonts w:cstheme="minorHAnsi"/>
        </w:rPr>
        <w:t>kvartili</w:t>
      </w:r>
      <w:proofErr w:type="spellEnd"/>
      <w:r w:rsidRPr="00440A55">
        <w:rPr>
          <w:rFonts w:cstheme="minorHAnsi"/>
        </w:rPr>
        <w:t> dijele niz na četiri, </w:t>
      </w:r>
      <w:proofErr w:type="spellStart"/>
      <w:r w:rsidRPr="00440A55">
        <w:rPr>
          <w:rFonts w:cstheme="minorHAnsi"/>
        </w:rPr>
        <w:t>decili</w:t>
      </w:r>
      <w:proofErr w:type="spellEnd"/>
      <w:r w:rsidRPr="00440A55">
        <w:rPr>
          <w:rFonts w:cstheme="minorHAnsi"/>
        </w:rPr>
        <w:t> na deset</w:t>
      </w:r>
      <w:r w:rsidR="00440A55">
        <w:rPr>
          <w:rFonts w:cstheme="minorHAnsi"/>
        </w:rPr>
        <w:t>.</w:t>
      </w:r>
    </w:p>
    <w:p w14:paraId="5F2388B7" w14:textId="77777777" w:rsidR="0089662C" w:rsidRDefault="0089662C" w:rsidP="00440A55">
      <w:pPr>
        <w:pStyle w:val="ListParagraph"/>
        <w:spacing w:line="276" w:lineRule="auto"/>
        <w:jc w:val="both"/>
        <w:rPr>
          <w:rFonts w:cstheme="minorHAnsi"/>
        </w:rPr>
      </w:pPr>
    </w:p>
    <w:p w14:paraId="0F1FAF96" w14:textId="1D2126DC" w:rsidR="0089662C" w:rsidRDefault="0089662C" w:rsidP="0089662C">
      <w:pPr>
        <w:pStyle w:val="ListParagraph"/>
        <w:numPr>
          <w:ilvl w:val="0"/>
          <w:numId w:val="2"/>
        </w:numPr>
        <w:spacing w:after="0"/>
        <w:jc w:val="both"/>
      </w:pPr>
      <w:r>
        <w:t>ROLLING WINDOW -  vremenski period koji uzimamo u obzir prilikom računanja varijable</w:t>
      </w:r>
      <w:r w:rsidR="00650FD1">
        <w:t>, a automatski se pomiče unaprijed prolaskom vremena.</w:t>
      </w:r>
      <w:r w:rsidR="00856F4B">
        <w:t xml:space="preserve"> (pr. </w:t>
      </w:r>
      <w:proofErr w:type="spellStart"/>
      <w:r w:rsidR="00856F4B">
        <w:t>rolling</w:t>
      </w:r>
      <w:proofErr w:type="spellEnd"/>
      <w:r w:rsidR="00856F4B">
        <w:t xml:space="preserve"> window od 2 dana na 2.7.2021 uzima u obzir podatke na 1.7.2021. i 2.7.2021., </w:t>
      </w:r>
      <w:proofErr w:type="spellStart"/>
      <w:r w:rsidR="00856F4B">
        <w:t>rolling</w:t>
      </w:r>
      <w:proofErr w:type="spellEnd"/>
      <w:r w:rsidR="00856F4B">
        <w:t xml:space="preserve"> window na 3.7.2021. uzima u obzir podatke na 2.7.2021. i 3.7.2021.).</w:t>
      </w:r>
    </w:p>
    <w:p w14:paraId="3B7293F1" w14:textId="35A26835" w:rsidR="00440A55" w:rsidRDefault="00440A55" w:rsidP="00440A55">
      <w:pPr>
        <w:pStyle w:val="ListParagraph"/>
        <w:spacing w:line="276" w:lineRule="auto"/>
        <w:jc w:val="both"/>
        <w:rPr>
          <w:rFonts w:cstheme="minorHAnsi"/>
        </w:rPr>
      </w:pPr>
    </w:p>
    <w:p w14:paraId="4D3475F1" w14:textId="6043019B" w:rsidR="00E57500" w:rsidRDefault="00440A55" w:rsidP="00E57500">
      <w:pPr>
        <w:pStyle w:val="ListParagraph"/>
        <w:numPr>
          <w:ilvl w:val="0"/>
          <w:numId w:val="2"/>
        </w:numPr>
        <w:spacing w:after="0"/>
        <w:jc w:val="both"/>
      </w:pPr>
      <w:r w:rsidRPr="0089662C">
        <w:t>SMA (SIMPLE MOVING AVERAGE)</w:t>
      </w:r>
      <w:r w:rsidR="0089662C" w:rsidRPr="0089662C">
        <w:t xml:space="preserve"> </w:t>
      </w:r>
      <w:r w:rsidR="0089662C">
        <w:t>–</w:t>
      </w:r>
      <w:r w:rsidR="0089662C" w:rsidRPr="0089662C">
        <w:t xml:space="preserve"> </w:t>
      </w:r>
      <w:r w:rsidR="0089662C">
        <w:t xml:space="preserve">pomični prosjek. SMA </w:t>
      </w:r>
      <w:r w:rsidR="00617C82">
        <w:t xml:space="preserve">se izračunava na način da sumu vrijednosti </w:t>
      </w:r>
      <w:r w:rsidR="00E57500">
        <w:t>određenog</w:t>
      </w:r>
      <w:r w:rsidR="00617C82">
        <w:t xml:space="preserve"> </w:t>
      </w:r>
      <w:r w:rsidR="00E57500">
        <w:t>perioda</w:t>
      </w:r>
      <w:r w:rsidR="00617C82">
        <w:t xml:space="preserve"> podijelimo sa brojem </w:t>
      </w:r>
      <w:r w:rsidR="00E57500">
        <w:t>intervala</w:t>
      </w:r>
      <w:r w:rsidR="00617C82">
        <w:t xml:space="preserve"> u razdoblju. </w:t>
      </w:r>
    </w:p>
    <w:p w14:paraId="0D24EADE" w14:textId="63B98AC5" w:rsidR="00047231" w:rsidRDefault="00EE3966" w:rsidP="00E57500">
      <w:pPr>
        <w:pStyle w:val="ListParagraph"/>
        <w:spacing w:after="0"/>
        <w:jc w:val="both"/>
      </w:pPr>
      <w:r>
        <w:t xml:space="preserve">Više na: </w:t>
      </w:r>
      <w:hyperlink r:id="rId14" w:history="1">
        <w:r w:rsidRPr="008E67CC">
          <w:rPr>
            <w:rStyle w:val="Hyperlink"/>
          </w:rPr>
          <w:t>https://www.investopedia.com/terms/s/sma.asp</w:t>
        </w:r>
      </w:hyperlink>
    </w:p>
    <w:p w14:paraId="2A457E38" w14:textId="77777777" w:rsidR="0089662C" w:rsidRPr="0089662C" w:rsidRDefault="0089662C" w:rsidP="0089662C">
      <w:pPr>
        <w:spacing w:after="0"/>
        <w:jc w:val="both"/>
      </w:pPr>
    </w:p>
    <w:p w14:paraId="1E08023F" w14:textId="77777777" w:rsidR="0089662C" w:rsidRPr="0053726B" w:rsidRDefault="0089662C" w:rsidP="0089662C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53726B">
        <w:rPr>
          <w:rFonts w:cstheme="minorHAnsi"/>
        </w:rPr>
        <w:t xml:space="preserve">SHARPE RATIO </w:t>
      </w:r>
      <w:proofErr w:type="spellStart"/>
      <w:r w:rsidRPr="0053726B">
        <w:rPr>
          <w:rFonts w:cstheme="minorHAnsi"/>
        </w:rPr>
        <w:t>is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the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average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return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earned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in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excess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of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the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risk</w:t>
      </w:r>
      <w:proofErr w:type="spellEnd"/>
      <w:r w:rsidRPr="0053726B">
        <w:rPr>
          <w:rFonts w:cstheme="minorHAnsi"/>
        </w:rPr>
        <w:t xml:space="preserve">-free rate </w:t>
      </w:r>
      <w:proofErr w:type="spellStart"/>
      <w:r w:rsidRPr="0053726B">
        <w:rPr>
          <w:rFonts w:cstheme="minorHAnsi"/>
        </w:rPr>
        <w:t>per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unit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of</w:t>
      </w:r>
      <w:proofErr w:type="spellEnd"/>
      <w:r w:rsidRPr="0053726B">
        <w:rPr>
          <w:rFonts w:cstheme="minorHAnsi"/>
        </w:rPr>
        <w:t> </w:t>
      </w:r>
      <w:proofErr w:type="spellStart"/>
      <w:r w:rsidR="006B2917">
        <w:rPr>
          <w:rFonts w:cstheme="minorHAnsi"/>
        </w:rPr>
        <w:fldChar w:fldCharType="begin"/>
      </w:r>
      <w:r w:rsidR="006B2917">
        <w:rPr>
          <w:rFonts w:cstheme="minorHAnsi"/>
        </w:rPr>
        <w:instrText xml:space="preserve"> HYPERLINK "https://www.investopedia.com/terms/v/volatility.asp" </w:instrText>
      </w:r>
      <w:r w:rsidR="006B2917">
        <w:rPr>
          <w:rFonts w:cstheme="minorHAnsi"/>
        </w:rPr>
        <w:fldChar w:fldCharType="separate"/>
      </w:r>
      <w:r w:rsidRPr="0053726B">
        <w:rPr>
          <w:rFonts w:cstheme="minorHAnsi"/>
        </w:rPr>
        <w:t>volatility</w:t>
      </w:r>
      <w:proofErr w:type="spellEnd"/>
      <w:r w:rsidR="006B2917">
        <w:rPr>
          <w:rFonts w:cstheme="minorHAnsi"/>
        </w:rPr>
        <w:fldChar w:fldCharType="end"/>
      </w:r>
      <w:r w:rsidRPr="0053726B">
        <w:rPr>
          <w:rFonts w:cstheme="minorHAnsi"/>
        </w:rPr>
        <w:t> </w:t>
      </w:r>
      <w:proofErr w:type="spellStart"/>
      <w:r w:rsidRPr="0053726B">
        <w:rPr>
          <w:rFonts w:cstheme="minorHAnsi"/>
        </w:rPr>
        <w:t>or</w:t>
      </w:r>
      <w:proofErr w:type="spellEnd"/>
      <w:r w:rsidRPr="0053726B">
        <w:rPr>
          <w:rFonts w:cstheme="minorHAnsi"/>
        </w:rPr>
        <w:t xml:space="preserve"> total </w:t>
      </w:r>
      <w:proofErr w:type="spellStart"/>
      <w:r w:rsidRPr="0053726B">
        <w:rPr>
          <w:rFonts w:cstheme="minorHAnsi"/>
        </w:rPr>
        <w:t>risk</w:t>
      </w:r>
      <w:proofErr w:type="spellEnd"/>
      <w:r w:rsidRPr="0053726B">
        <w:rPr>
          <w:rFonts w:cstheme="minorHAnsi"/>
        </w:rPr>
        <w:t xml:space="preserve">. </w:t>
      </w:r>
      <w:proofErr w:type="spellStart"/>
      <w:r w:rsidRPr="0053726B">
        <w:rPr>
          <w:rFonts w:cstheme="minorHAnsi"/>
        </w:rPr>
        <w:t>Volatility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is</w:t>
      </w:r>
      <w:proofErr w:type="spellEnd"/>
      <w:r w:rsidRPr="0053726B">
        <w:rPr>
          <w:rFonts w:cstheme="minorHAnsi"/>
        </w:rPr>
        <w:t xml:space="preserve"> a </w:t>
      </w:r>
      <w:proofErr w:type="spellStart"/>
      <w:r w:rsidRPr="0053726B">
        <w:rPr>
          <w:rFonts w:cstheme="minorHAnsi"/>
        </w:rPr>
        <w:t>measure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of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the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price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fluctuations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of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an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asset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or</w:t>
      </w:r>
      <w:proofErr w:type="spellEnd"/>
      <w:r w:rsidRPr="0053726B">
        <w:rPr>
          <w:rFonts w:cstheme="minorHAnsi"/>
        </w:rPr>
        <w:t xml:space="preserve"> </w:t>
      </w:r>
      <w:proofErr w:type="spellStart"/>
      <w:r w:rsidRPr="0053726B">
        <w:rPr>
          <w:rFonts w:cstheme="minorHAnsi"/>
        </w:rPr>
        <w:t>portfolio</w:t>
      </w:r>
      <w:proofErr w:type="spellEnd"/>
      <w:r w:rsidRPr="0053726B">
        <w:rPr>
          <w:rFonts w:cstheme="minorHAnsi"/>
        </w:rPr>
        <w:t>.</w:t>
      </w:r>
    </w:p>
    <w:p w14:paraId="344ADBD1" w14:textId="77777777" w:rsidR="0089662C" w:rsidRPr="00DE5AF3" w:rsidRDefault="0089662C" w:rsidP="0089662C">
      <w:pPr>
        <w:spacing w:line="276" w:lineRule="auto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Sharpe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Ratio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</m:den>
          </m:f>
        </m:oMath>
      </m:oMathPara>
    </w:p>
    <w:p w14:paraId="378A4F2F" w14:textId="77777777" w:rsidR="0089662C" w:rsidRPr="00DE5AF3" w:rsidRDefault="0089662C" w:rsidP="0089662C">
      <w:pPr>
        <w:pStyle w:val="ListParagraph"/>
        <w:spacing w:line="276" w:lineRule="auto"/>
        <w:jc w:val="both"/>
        <w:rPr>
          <w:rFonts w:cstheme="minorHAnsi"/>
        </w:rPr>
      </w:pPr>
      <w:proofErr w:type="spellStart"/>
      <w:r w:rsidRPr="00DE5AF3">
        <w:rPr>
          <w:rFonts w:cstheme="minorHAnsi"/>
        </w:rPr>
        <w:t>Rp</w:t>
      </w:r>
      <w:proofErr w:type="spellEnd"/>
      <w:r w:rsidRPr="00DE5AF3">
        <w:rPr>
          <w:rFonts w:cstheme="minorHAnsi"/>
        </w:rPr>
        <w:t xml:space="preserve"> – </w:t>
      </w:r>
      <w:proofErr w:type="spellStart"/>
      <w:r w:rsidRPr="00DE5AF3">
        <w:rPr>
          <w:rFonts w:cstheme="minorHAnsi"/>
        </w:rPr>
        <w:t>return</w:t>
      </w:r>
      <w:proofErr w:type="spellEnd"/>
      <w:r w:rsidRPr="00DE5AF3">
        <w:rPr>
          <w:rFonts w:cstheme="minorHAnsi"/>
        </w:rPr>
        <w:t xml:space="preserve"> </w:t>
      </w:r>
      <w:proofErr w:type="spellStart"/>
      <w:r w:rsidRPr="00DE5AF3">
        <w:rPr>
          <w:rFonts w:cstheme="minorHAnsi"/>
        </w:rPr>
        <w:t>of</w:t>
      </w:r>
      <w:proofErr w:type="spellEnd"/>
      <w:r w:rsidRPr="00DE5AF3">
        <w:rPr>
          <w:rFonts w:cstheme="minorHAnsi"/>
        </w:rPr>
        <w:t xml:space="preserve"> </w:t>
      </w:r>
      <w:proofErr w:type="spellStart"/>
      <w:r w:rsidRPr="00DE5AF3">
        <w:rPr>
          <w:rFonts w:cstheme="minorHAnsi"/>
        </w:rPr>
        <w:t>portfolio</w:t>
      </w:r>
      <w:proofErr w:type="spellEnd"/>
    </w:p>
    <w:p w14:paraId="500C984A" w14:textId="77777777" w:rsidR="0089662C" w:rsidRPr="00DE5AF3" w:rsidRDefault="0089662C" w:rsidP="0089662C">
      <w:pPr>
        <w:pStyle w:val="ListParagraph"/>
        <w:spacing w:after="0" w:line="276" w:lineRule="auto"/>
        <w:jc w:val="both"/>
        <w:rPr>
          <w:rFonts w:cstheme="minorHAnsi"/>
        </w:rPr>
      </w:pPr>
      <w:r w:rsidRPr="00DE5AF3">
        <w:rPr>
          <w:rFonts w:cstheme="minorHAnsi"/>
        </w:rPr>
        <w:t xml:space="preserve">Rf – </w:t>
      </w:r>
      <w:proofErr w:type="spellStart"/>
      <w:r w:rsidRPr="00DE5AF3">
        <w:rPr>
          <w:rFonts w:cstheme="minorHAnsi"/>
        </w:rPr>
        <w:t>risk</w:t>
      </w:r>
      <w:proofErr w:type="spellEnd"/>
      <w:r w:rsidRPr="00DE5AF3">
        <w:rPr>
          <w:rFonts w:cstheme="minorHAnsi"/>
        </w:rPr>
        <w:t>-free rate</w:t>
      </w:r>
    </w:p>
    <w:p w14:paraId="0E3B1D09" w14:textId="5FDC2F2D" w:rsidR="0089662C" w:rsidRDefault="0089662C" w:rsidP="0089662C">
      <w:pPr>
        <w:spacing w:after="0" w:line="276" w:lineRule="auto"/>
        <w:ind w:firstLine="720"/>
        <w:jc w:val="both"/>
        <w:rPr>
          <w:rFonts w:cstheme="minorHAnsi"/>
        </w:rPr>
      </w:pPr>
      <w:r w:rsidRPr="00DE5AF3">
        <w:rPr>
          <w:rFonts w:cstheme="minorHAnsi"/>
        </w:rPr>
        <w:sym w:font="Symbol" w:char="F073"/>
      </w:r>
      <w:r w:rsidRPr="00DE5AF3">
        <w:rPr>
          <w:rFonts w:cstheme="minorHAnsi"/>
        </w:rPr>
        <w:t xml:space="preserve">p – standard </w:t>
      </w:r>
      <w:proofErr w:type="spellStart"/>
      <w:r w:rsidRPr="00DE5AF3">
        <w:rPr>
          <w:rFonts w:cstheme="minorHAnsi"/>
        </w:rPr>
        <w:t>deviation</w:t>
      </w:r>
      <w:proofErr w:type="spellEnd"/>
      <w:r w:rsidRPr="00DE5AF3">
        <w:rPr>
          <w:rFonts w:cstheme="minorHAnsi"/>
        </w:rPr>
        <w:t xml:space="preserve"> </w:t>
      </w:r>
      <w:proofErr w:type="spellStart"/>
      <w:r w:rsidRPr="00DE5AF3">
        <w:rPr>
          <w:rFonts w:cstheme="minorHAnsi"/>
        </w:rPr>
        <w:t>of</w:t>
      </w:r>
      <w:proofErr w:type="spellEnd"/>
      <w:r w:rsidRPr="00DE5AF3">
        <w:rPr>
          <w:rFonts w:cstheme="minorHAnsi"/>
        </w:rPr>
        <w:t xml:space="preserve"> </w:t>
      </w:r>
      <w:proofErr w:type="spellStart"/>
      <w:r w:rsidRPr="00DE5AF3">
        <w:rPr>
          <w:rFonts w:cstheme="minorHAnsi"/>
        </w:rPr>
        <w:t>the</w:t>
      </w:r>
      <w:proofErr w:type="spellEnd"/>
      <w:r w:rsidRPr="00DE5AF3">
        <w:rPr>
          <w:rFonts w:cstheme="minorHAnsi"/>
        </w:rPr>
        <w:t xml:space="preserve"> </w:t>
      </w:r>
      <w:proofErr w:type="spellStart"/>
      <w:r w:rsidRPr="00DE5AF3">
        <w:rPr>
          <w:rFonts w:cstheme="minorHAnsi"/>
        </w:rPr>
        <w:t>portfolio's</w:t>
      </w:r>
      <w:proofErr w:type="spellEnd"/>
      <w:r w:rsidRPr="00DE5AF3">
        <w:rPr>
          <w:rFonts w:cstheme="minorHAnsi"/>
        </w:rPr>
        <w:t xml:space="preserve"> </w:t>
      </w:r>
      <w:proofErr w:type="spellStart"/>
      <w:r w:rsidRPr="00DE5AF3">
        <w:rPr>
          <w:rFonts w:cstheme="minorHAnsi"/>
        </w:rPr>
        <w:t>excess</w:t>
      </w:r>
      <w:proofErr w:type="spellEnd"/>
      <w:r w:rsidRPr="00DE5AF3">
        <w:rPr>
          <w:rFonts w:cstheme="minorHAnsi"/>
        </w:rPr>
        <w:t xml:space="preserve"> </w:t>
      </w:r>
      <w:proofErr w:type="spellStart"/>
      <w:r w:rsidRPr="00DE5AF3">
        <w:rPr>
          <w:rFonts w:cstheme="minorHAnsi"/>
        </w:rPr>
        <w:t>return</w:t>
      </w:r>
      <w:proofErr w:type="spellEnd"/>
    </w:p>
    <w:p w14:paraId="1D0AB59B" w14:textId="0FC7E8D5" w:rsidR="00047231" w:rsidRDefault="00EE3966" w:rsidP="0089662C">
      <w:pPr>
        <w:spacing w:after="0" w:line="276" w:lineRule="auto"/>
        <w:ind w:firstLine="720"/>
        <w:jc w:val="both"/>
        <w:rPr>
          <w:rFonts w:cstheme="minorHAnsi"/>
        </w:rPr>
      </w:pPr>
      <w:r>
        <w:t xml:space="preserve">Više na: </w:t>
      </w:r>
      <w:hyperlink r:id="rId15" w:history="1">
        <w:r w:rsidRPr="008E67CC">
          <w:rPr>
            <w:rStyle w:val="Hyperlink"/>
            <w:rFonts w:cstheme="minorHAnsi"/>
          </w:rPr>
          <w:t>https://www.investopedia.com/terms/s/sharperatio.asp</w:t>
        </w:r>
      </w:hyperlink>
    </w:p>
    <w:p w14:paraId="701A046F" w14:textId="0025B96D" w:rsidR="00047231" w:rsidRDefault="00047231" w:rsidP="0089662C">
      <w:pPr>
        <w:spacing w:after="0" w:line="276" w:lineRule="auto"/>
        <w:ind w:firstLine="720"/>
        <w:jc w:val="both"/>
        <w:rPr>
          <w:rFonts w:cstheme="minorHAnsi"/>
        </w:rPr>
      </w:pPr>
    </w:p>
    <w:p w14:paraId="424728CC" w14:textId="5BC29245" w:rsidR="00375CBE" w:rsidRDefault="00375CBE" w:rsidP="00375CBE">
      <w:pPr>
        <w:pStyle w:val="ListParagraph"/>
        <w:numPr>
          <w:ilvl w:val="0"/>
          <w:numId w:val="2"/>
        </w:numPr>
        <w:jc w:val="both"/>
      </w:pPr>
      <w:r>
        <w:lastRenderedPageBreak/>
        <w:t>STANDARDNA DEVIJACIJA</w:t>
      </w:r>
      <w:r w:rsidR="009C6160">
        <w:t xml:space="preserve"> predstavlja pozitivni korijen prosječne sume kvadrata odstupanja vrijednosti veličina od aritmetičke sredine.</w:t>
      </w:r>
    </w:p>
    <w:p w14:paraId="5360FFDF" w14:textId="746FB0FB" w:rsidR="00375CBE" w:rsidRDefault="00375CBE" w:rsidP="00375CBE">
      <w:pPr>
        <w:pStyle w:val="ListParagraph"/>
        <w:jc w:val="both"/>
      </w:pPr>
      <w:r>
        <w:t xml:space="preserve">Više na: </w:t>
      </w:r>
      <w:hyperlink r:id="rId16" w:history="1">
        <w:r w:rsidRPr="008E67CC">
          <w:rPr>
            <w:rStyle w:val="Hyperlink"/>
          </w:rPr>
          <w:t>https://www.investopedia.com/terms/s/standarddeviation.asp</w:t>
        </w:r>
      </w:hyperlink>
    </w:p>
    <w:p w14:paraId="7BE595B3" w14:textId="77777777" w:rsidR="00375CBE" w:rsidRPr="00375CBE" w:rsidRDefault="00375CBE" w:rsidP="00375CBE">
      <w:pPr>
        <w:pStyle w:val="ListParagraph"/>
        <w:jc w:val="both"/>
      </w:pPr>
    </w:p>
    <w:p w14:paraId="06E2455E" w14:textId="1BB90112" w:rsidR="0089662C" w:rsidRDefault="0089662C" w:rsidP="0089662C">
      <w:pPr>
        <w:pStyle w:val="ListParagraph"/>
        <w:numPr>
          <w:ilvl w:val="0"/>
          <w:numId w:val="2"/>
        </w:numPr>
        <w:jc w:val="both"/>
      </w:pPr>
      <w:r>
        <w:t>UNIVERZUM – odnosi se na skup promatranih podataka (pr. satna frekvencija završnica cijena SPY-a).</w:t>
      </w:r>
      <w:ins w:id="19" w:author="Mislav Sagovac" w:date="2021-08-02T11:19:00Z">
        <w:r w:rsidR="006B2917">
          <w:t xml:space="preserve"> Univerzum može sadržavati jednu (npr. SPY) ili više dionica (</w:t>
        </w:r>
      </w:ins>
      <w:ins w:id="20" w:author="Mislav Sagovac" w:date="2021-08-02T11:20:00Z">
        <w:r w:rsidR="006B2917">
          <w:t>npr. sve sastavnice SP500 indeksa</w:t>
        </w:r>
      </w:ins>
      <w:ins w:id="21" w:author="Mislav Sagovac" w:date="2021-08-02T11:19:00Z">
        <w:r w:rsidR="006B2917">
          <w:t>)</w:t>
        </w:r>
      </w:ins>
      <w:ins w:id="22" w:author="Mislav Sagovac" w:date="2021-08-02T11:20:00Z">
        <w:r w:rsidR="006B2917">
          <w:t>.</w:t>
        </w:r>
      </w:ins>
      <w:bookmarkStart w:id="23" w:name="_GoBack"/>
      <w:bookmarkEnd w:id="23"/>
    </w:p>
    <w:p w14:paraId="50C2AC60" w14:textId="77777777" w:rsidR="00A5276D" w:rsidRPr="00E04C6A" w:rsidRDefault="00A5276D" w:rsidP="0053726B">
      <w:pPr>
        <w:spacing w:after="0" w:line="276" w:lineRule="auto"/>
        <w:jc w:val="both"/>
        <w:rPr>
          <w:rFonts w:cstheme="minorHAnsi"/>
        </w:rPr>
      </w:pPr>
    </w:p>
    <w:sectPr w:rsidR="00A5276D" w:rsidRPr="00E0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E61F2"/>
    <w:multiLevelType w:val="hybridMultilevel"/>
    <w:tmpl w:val="072C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C04E7"/>
    <w:multiLevelType w:val="hybridMultilevel"/>
    <w:tmpl w:val="60AC3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slav Sagovac">
    <w15:presenceInfo w15:providerId="Windows Live" w15:userId="a9e9d3d209d839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54"/>
    <w:rsid w:val="00047231"/>
    <w:rsid w:val="000D1400"/>
    <w:rsid w:val="000D3372"/>
    <w:rsid w:val="000F205F"/>
    <w:rsid w:val="0010440C"/>
    <w:rsid w:val="002D3554"/>
    <w:rsid w:val="00375CBE"/>
    <w:rsid w:val="003C6299"/>
    <w:rsid w:val="00440A55"/>
    <w:rsid w:val="0052331A"/>
    <w:rsid w:val="00527750"/>
    <w:rsid w:val="0053726B"/>
    <w:rsid w:val="005D43E5"/>
    <w:rsid w:val="00617C82"/>
    <w:rsid w:val="00637EB2"/>
    <w:rsid w:val="00642B6B"/>
    <w:rsid w:val="00650FD1"/>
    <w:rsid w:val="006A39A1"/>
    <w:rsid w:val="006B0CBF"/>
    <w:rsid w:val="006B2917"/>
    <w:rsid w:val="0070699D"/>
    <w:rsid w:val="00736798"/>
    <w:rsid w:val="00803B81"/>
    <w:rsid w:val="00810F6E"/>
    <w:rsid w:val="00856F4B"/>
    <w:rsid w:val="00872366"/>
    <w:rsid w:val="0089662C"/>
    <w:rsid w:val="009A6E74"/>
    <w:rsid w:val="009A7554"/>
    <w:rsid w:val="009B5968"/>
    <w:rsid w:val="009C6160"/>
    <w:rsid w:val="00A5276D"/>
    <w:rsid w:val="00A948AA"/>
    <w:rsid w:val="00AE0AD1"/>
    <w:rsid w:val="00AE785F"/>
    <w:rsid w:val="00AF5846"/>
    <w:rsid w:val="00B63D7D"/>
    <w:rsid w:val="00C7617B"/>
    <w:rsid w:val="00CD7520"/>
    <w:rsid w:val="00CE60F5"/>
    <w:rsid w:val="00DD38CF"/>
    <w:rsid w:val="00DE5AF3"/>
    <w:rsid w:val="00E04C6A"/>
    <w:rsid w:val="00E23A26"/>
    <w:rsid w:val="00E57500"/>
    <w:rsid w:val="00E67A04"/>
    <w:rsid w:val="00E7444D"/>
    <w:rsid w:val="00E94517"/>
    <w:rsid w:val="00EE3966"/>
    <w:rsid w:val="00F470C5"/>
    <w:rsid w:val="00F72DAB"/>
    <w:rsid w:val="00F95F27"/>
    <w:rsid w:val="00FD6024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E5A5"/>
  <w15:chartTrackingRefBased/>
  <w15:docId w15:val="{A84F3F0F-2310-459E-9390-7B32CCF8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C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6B0C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BodyText">
    <w:name w:val="Body Text"/>
    <w:basedOn w:val="Normal"/>
    <w:link w:val="BodyTextChar"/>
    <w:qFormat/>
    <w:rsid w:val="00A5276D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5276D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3726B"/>
    <w:pPr>
      <w:ind w:left="720"/>
      <w:contextualSpacing/>
    </w:pPr>
  </w:style>
  <w:style w:type="character" w:styleId="FootnoteReference">
    <w:name w:val="footnote reference"/>
    <w:basedOn w:val="DefaultParagraphFont"/>
    <w:rsid w:val="00F95F27"/>
    <w:rPr>
      <w:vertAlign w:val="superscript"/>
    </w:rPr>
  </w:style>
  <w:style w:type="paragraph" w:customStyle="1" w:styleId="comp">
    <w:name w:val="comp"/>
    <w:basedOn w:val="Normal"/>
    <w:rsid w:val="00047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4723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723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A39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9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9A1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9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9A1"/>
    <w:rPr>
      <w:b/>
      <w:bCs/>
      <w:sz w:val="20"/>
      <w:szCs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A1"/>
    <w:rPr>
      <w:rFonts w:ascii="Segoe UI" w:hAnsi="Segoe UI" w:cs="Segoe UI"/>
      <w:sz w:val="18"/>
      <w:szCs w:val="18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D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r/rateofreturn.asp" TargetMode="External"/><Relationship Id="rId13" Type="http://schemas.openxmlformats.org/officeDocument/2006/relationships/hyperlink" Target="https://www.investopedia.com/terms/p/papertrade.asp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www.investopedia.com/terms/b/backtesting.asp" TargetMode="External"/><Relationship Id="rId12" Type="http://schemas.openxmlformats.org/officeDocument/2006/relationships/hyperlink" Target="https://www.investopedia.com/terms/m/momentum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nvestopedia.com/terms/s/standarddeviation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nvestopedia.com/terms/t/timeseries.asp" TargetMode="External"/><Relationship Id="rId11" Type="http://schemas.openxmlformats.org/officeDocument/2006/relationships/hyperlink" Target="https://www.investopedia.com/terms/f/factor-investing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vestopedia.com/terms/s/sharperatio.asp" TargetMode="External"/><Relationship Id="rId10" Type="http://schemas.openxmlformats.org/officeDocument/2006/relationships/hyperlink" Target="https://www.investopedia.com/terms/d/drawdown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terms/c/cagr.asp" TargetMode="External"/><Relationship Id="rId14" Type="http://schemas.openxmlformats.org/officeDocument/2006/relationships/hyperlink" Target="https://www.investopedia.com/terms/s/sm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14B23-F480-43B3-AB25-1B10E40A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Gazdek</dc:creator>
  <cp:keywords/>
  <dc:description/>
  <cp:lastModifiedBy>Mislav Sagovac</cp:lastModifiedBy>
  <cp:revision>2</cp:revision>
  <dcterms:created xsi:type="dcterms:W3CDTF">2021-08-02T09:21:00Z</dcterms:created>
  <dcterms:modified xsi:type="dcterms:W3CDTF">2021-08-02T09:21:00Z</dcterms:modified>
</cp:coreProperties>
</file>